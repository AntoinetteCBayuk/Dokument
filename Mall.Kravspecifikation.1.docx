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  <w:proofErr w:type="spellStart"/>
      <w:r w:rsidRPr="008F0E9F">
        <w:rPr>
          <w:rFonts w:ascii="Arial" w:hAnsi="Arial"/>
          <w:sz w:val="52"/>
          <w:szCs w:val="52"/>
        </w:rPr>
        <w:t>Mastering</w:t>
      </w:r>
      <w:proofErr w:type="spellEnd"/>
      <w:r w:rsidRPr="008F0E9F">
        <w:rPr>
          <w:rFonts w:ascii="Arial" w:hAnsi="Arial"/>
          <w:sz w:val="52"/>
          <w:szCs w:val="52"/>
        </w:rPr>
        <w:t xml:space="preserve"> </w:t>
      </w:r>
      <w:proofErr w:type="spellStart"/>
      <w:r w:rsidRPr="008F0E9F">
        <w:rPr>
          <w:rFonts w:ascii="Arial" w:hAnsi="Arial"/>
          <w:sz w:val="52"/>
          <w:szCs w:val="52"/>
        </w:rPr>
        <w:t>Requirements</w:t>
      </w:r>
      <w:proofErr w:type="spellEnd"/>
      <w:r w:rsidRPr="008F0E9F">
        <w:rPr>
          <w:rFonts w:ascii="Arial" w:hAnsi="Arial"/>
          <w:sz w:val="52"/>
          <w:szCs w:val="52"/>
        </w:rPr>
        <w:t xml:space="preserve"> Process</w:t>
      </w: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  <w:r w:rsidRPr="008F0E9F">
        <w:rPr>
          <w:rFonts w:ascii="Arial" w:hAnsi="Arial"/>
          <w:sz w:val="52"/>
          <w:szCs w:val="52"/>
        </w:rPr>
        <w:t>Mall</w:t>
      </w: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</w:p>
    <w:p w:rsidR="002B6389" w:rsidRPr="008F0E9F" w:rsidRDefault="002B6389" w:rsidP="002B6389">
      <w:pPr>
        <w:jc w:val="center"/>
        <w:rPr>
          <w:rFonts w:ascii="Arial" w:hAnsi="Arial"/>
          <w:sz w:val="52"/>
          <w:szCs w:val="52"/>
        </w:rPr>
      </w:pPr>
      <w:r w:rsidRPr="008F0E9F">
        <w:rPr>
          <w:rFonts w:ascii="Arial" w:hAnsi="Arial"/>
          <w:sz w:val="52"/>
          <w:szCs w:val="52"/>
        </w:rPr>
        <w:t>Kravspecifikation</w:t>
      </w:r>
    </w:p>
    <w:p w:rsidR="009E6FE7" w:rsidRPr="008F0E9F" w:rsidRDefault="009E6FE7" w:rsidP="002B6389">
      <w:pPr>
        <w:rPr>
          <w:rFonts w:ascii="Arial" w:hAnsi="Arial"/>
          <w:sz w:val="28"/>
        </w:rPr>
      </w:pPr>
      <w:r w:rsidRPr="008F0E9F">
        <w:rPr>
          <w:rFonts w:ascii="Arial" w:hAnsi="Arial"/>
          <w:sz w:val="28"/>
        </w:rPr>
        <w:br w:type="page"/>
      </w:r>
      <w:r w:rsidRPr="008F0E9F">
        <w:rPr>
          <w:rFonts w:ascii="Arial" w:hAnsi="Arial"/>
          <w:sz w:val="28"/>
        </w:rPr>
        <w:lastRenderedPageBreak/>
        <w:t>Innehåll</w:t>
      </w:r>
      <w:r w:rsidRPr="008F0E9F">
        <w:rPr>
          <w:rFonts w:ascii="Arial" w:hAnsi="Arial"/>
          <w:sz w:val="28"/>
        </w:rPr>
        <w:tab/>
      </w:r>
    </w:p>
    <w:p w:rsidR="00567964" w:rsidRDefault="009E6FE7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8F0E9F">
        <w:fldChar w:fldCharType="begin"/>
      </w:r>
      <w:r w:rsidRPr="008F0E9F">
        <w:instrText xml:space="preserve"> TOC \o "2-3" \h \z \t "Rubrik 1;1" </w:instrText>
      </w:r>
      <w:r w:rsidRPr="008F0E9F">
        <w:fldChar w:fldCharType="separate"/>
      </w:r>
      <w:hyperlink w:anchor="_Toc433130529" w:history="1">
        <w:r w:rsidR="00567964" w:rsidRPr="00DD63A8">
          <w:rPr>
            <w:rStyle w:val="Hyperlnk"/>
          </w:rPr>
          <w:t>1</w:t>
        </w:r>
        <w:r w:rsidR="0056796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7964" w:rsidRPr="00DD63A8">
          <w:rPr>
            <w:rStyle w:val="Hyperlnk"/>
          </w:rPr>
          <w:t>Projektets syfte</w:t>
        </w:r>
        <w:r w:rsidR="00567964">
          <w:rPr>
            <w:webHidden/>
          </w:rPr>
          <w:tab/>
        </w:r>
        <w:r w:rsidR="00567964">
          <w:rPr>
            <w:webHidden/>
          </w:rPr>
          <w:fldChar w:fldCharType="begin"/>
        </w:r>
        <w:r w:rsidR="00567964">
          <w:rPr>
            <w:webHidden/>
          </w:rPr>
          <w:instrText xml:space="preserve"> PAGEREF _Toc433130529 \h </w:instrText>
        </w:r>
        <w:r w:rsidR="00567964">
          <w:rPr>
            <w:webHidden/>
          </w:rPr>
        </w:r>
        <w:r w:rsidR="00567964">
          <w:rPr>
            <w:webHidden/>
          </w:rPr>
          <w:fldChar w:fldCharType="separate"/>
        </w:r>
        <w:r w:rsidR="00567964">
          <w:rPr>
            <w:webHidden/>
          </w:rPr>
          <w:t>4</w:t>
        </w:r>
        <w:r w:rsidR="00567964"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30" w:history="1">
        <w:r w:rsidRPr="00DD63A8">
          <w:rPr>
            <w:rStyle w:val="Hyperl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Bakgrund till investeringsbeslutet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31" w:history="1">
        <w:r w:rsidRPr="00DD63A8">
          <w:rPr>
            <w:rStyle w:val="Hyperl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Mål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32" w:history="1">
        <w:r w:rsidRPr="00DD63A8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Intressenter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33" w:history="1">
        <w:r w:rsidRPr="00DD63A8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Begränsningar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34" w:history="1">
        <w:r w:rsidRPr="00DD63A8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Ordlista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35" w:history="1">
        <w:r w:rsidRPr="00DD63A8">
          <w:rPr>
            <w:rStyle w:val="Hyperlnk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Relevanta fakta och antaganden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36" w:history="1">
        <w:r w:rsidRPr="00DD63A8">
          <w:rPr>
            <w:rStyle w:val="Hyperlnk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Omfattning av arbetet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37" w:history="1">
        <w:r w:rsidRPr="00DD63A8">
          <w:rPr>
            <w:rStyle w:val="Hyperlnk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Context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38" w:history="1">
        <w:r w:rsidRPr="00DD63A8">
          <w:rPr>
            <w:rStyle w:val="Hyperlnk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Lista av affärshändelser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39" w:history="1">
        <w:r w:rsidRPr="00DD63A8">
          <w:rPr>
            <w:rStyle w:val="Hyperlnk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Specificering av Business Use Cases (Verksamhetsprocesser)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152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40" w:history="1">
        <w:r w:rsidRPr="00DD63A8">
          <w:rPr>
            <w:rStyle w:val="Hyperlnk"/>
          </w:rPr>
          <w:t>6.1.3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Översikt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152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41" w:history="1">
        <w:r w:rsidRPr="00DD63A8">
          <w:rPr>
            <w:rStyle w:val="Hyperlnk"/>
          </w:rPr>
          <w:t>6.2.3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Deta</w:t>
        </w:r>
        <w:bookmarkStart w:id="0" w:name="_GoBack"/>
        <w:bookmarkEnd w:id="0"/>
        <w:r w:rsidRPr="00DD63A8">
          <w:rPr>
            <w:rStyle w:val="Hyperlnk"/>
          </w:rPr>
          <w:t>ljbeskrivning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42" w:history="1">
        <w:r w:rsidRPr="00DD63A8">
          <w:rPr>
            <w:rStyle w:val="Hyperlnk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Begreppsmodell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43" w:history="1">
        <w:r w:rsidRPr="00DD63A8">
          <w:rPr>
            <w:rStyle w:val="Hyperlnk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Specificering av Product 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44" w:history="1">
        <w:r w:rsidRPr="00DD63A8">
          <w:rPr>
            <w:rStyle w:val="Hyperlnk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Översikt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152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45" w:history="1">
        <w:r w:rsidRPr="00DD63A8">
          <w:rPr>
            <w:rStyle w:val="Hyperlnk"/>
          </w:rPr>
          <w:t>8.1.1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The Product scope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46" w:history="1">
        <w:r w:rsidRPr="00DD63A8">
          <w:rPr>
            <w:rStyle w:val="Hyperlnk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Detaljbeskrivning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47" w:history="1">
        <w:r w:rsidRPr="00DD63A8">
          <w:rPr>
            <w:rStyle w:val="Hyperlnk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Funktionella krav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48" w:history="1">
        <w:r w:rsidRPr="00DD63A8">
          <w:rPr>
            <w:rStyle w:val="Hyperlnk"/>
          </w:rPr>
          <w:t>9.1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Exempel Snow Card: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49" w:history="1">
        <w:r w:rsidRPr="00DD63A8">
          <w:rPr>
            <w:rStyle w:val="Hyperlnk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Icke funktionella krav/Kvalitetsattribut/Kompletterande krav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0" w:history="1">
        <w:r w:rsidRPr="00DD63A8">
          <w:rPr>
            <w:rStyle w:val="Hyperlnk"/>
          </w:rPr>
          <w:t>10.1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Look and Feel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1" w:history="1">
        <w:r w:rsidRPr="00DD63A8">
          <w:rPr>
            <w:rStyle w:val="Hyperlnk"/>
          </w:rPr>
          <w:t>10.1.1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Appearance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2" w:history="1">
        <w:r w:rsidRPr="00DD63A8">
          <w:rPr>
            <w:rStyle w:val="Hyperlnk"/>
          </w:rPr>
          <w:t>10.2.1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Style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3" w:history="1">
        <w:r w:rsidRPr="00DD63A8">
          <w:rPr>
            <w:rStyle w:val="Hyperlnk"/>
          </w:rPr>
          <w:t>10.2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Usability and Humanity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4" w:history="1">
        <w:r w:rsidRPr="00DD63A8">
          <w:rPr>
            <w:rStyle w:val="Hyperlnk"/>
          </w:rPr>
          <w:t>10.1.2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Easy of 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5" w:history="1">
        <w:r w:rsidRPr="00DD63A8">
          <w:rPr>
            <w:rStyle w:val="Hyperlnk"/>
          </w:rPr>
          <w:t>10.2.2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Personalization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6" w:history="1">
        <w:r w:rsidRPr="00DD63A8">
          <w:rPr>
            <w:rStyle w:val="Hyperlnk"/>
          </w:rPr>
          <w:t>10.3.2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Internationalization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7" w:history="1">
        <w:r w:rsidRPr="00DD63A8">
          <w:rPr>
            <w:rStyle w:val="Hyperlnk"/>
          </w:rPr>
          <w:t>10.4.2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Learning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8" w:history="1">
        <w:r w:rsidRPr="00DD63A8">
          <w:rPr>
            <w:rStyle w:val="Hyperlnk"/>
          </w:rPr>
          <w:t>10.5.2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Understandability and Politeness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59" w:history="1">
        <w:r w:rsidRPr="00DD63A8">
          <w:rPr>
            <w:rStyle w:val="Hyperlnk"/>
          </w:rPr>
          <w:t>10.6.2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Accessibility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0" w:history="1">
        <w:r w:rsidRPr="00DD63A8">
          <w:rPr>
            <w:rStyle w:val="Hyperlnk"/>
          </w:rPr>
          <w:t>10.3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1" w:history="1">
        <w:r w:rsidRPr="00DD63A8">
          <w:rPr>
            <w:rStyle w:val="Hyperlnk"/>
          </w:rPr>
          <w:t>10.1.3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Speed and Latency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2" w:history="1">
        <w:r w:rsidRPr="00DD63A8">
          <w:rPr>
            <w:rStyle w:val="Hyperlnk"/>
          </w:rPr>
          <w:t>10.2.3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Safety-Critical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3" w:history="1">
        <w:r w:rsidRPr="00DD63A8">
          <w:rPr>
            <w:rStyle w:val="Hyperlnk"/>
          </w:rPr>
          <w:t>10.3.3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Precision or Accuracy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4" w:history="1">
        <w:r w:rsidRPr="00DD63A8">
          <w:rPr>
            <w:rStyle w:val="Hyperlnk"/>
          </w:rPr>
          <w:t>10.4.3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Reliabilty and Availability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5" w:history="1">
        <w:r w:rsidRPr="00DD63A8">
          <w:rPr>
            <w:rStyle w:val="Hyperlnk"/>
          </w:rPr>
          <w:t>10.5.3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Robustness or Fault Tolerance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6" w:history="1">
        <w:r w:rsidRPr="00DD63A8">
          <w:rPr>
            <w:rStyle w:val="Hyperlnk"/>
          </w:rPr>
          <w:t>10.6.3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Capacity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7" w:history="1">
        <w:r w:rsidRPr="00DD63A8">
          <w:rPr>
            <w:rStyle w:val="Hyperlnk"/>
          </w:rPr>
          <w:t>10.7.3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Scalability or Extensibility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8" w:history="1">
        <w:r w:rsidRPr="00DD63A8">
          <w:rPr>
            <w:rStyle w:val="Hyperlnk"/>
          </w:rPr>
          <w:t>10.8.3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Longevity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69" w:history="1">
        <w:r w:rsidRPr="00DD63A8">
          <w:rPr>
            <w:rStyle w:val="Hyperlnk"/>
          </w:rPr>
          <w:t>10.4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Operational and Environmental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0" w:history="1">
        <w:r w:rsidRPr="00DD63A8">
          <w:rPr>
            <w:rStyle w:val="Hyperlnk"/>
          </w:rPr>
          <w:t>10.1.4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Expected Physical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1" w:history="1">
        <w:r w:rsidRPr="00DD63A8">
          <w:rPr>
            <w:rStyle w:val="Hyperlnk"/>
          </w:rPr>
          <w:t>10.2.4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Interfacing with Adjacent Systems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2" w:history="1">
        <w:r w:rsidRPr="00DD63A8">
          <w:rPr>
            <w:rStyle w:val="Hyperlnk"/>
          </w:rPr>
          <w:t>10.3.4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Release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3" w:history="1">
        <w:r w:rsidRPr="00DD63A8">
          <w:rPr>
            <w:rStyle w:val="Hyperlnk"/>
          </w:rPr>
          <w:t>10.5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Maintainabilty and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4" w:history="1">
        <w:r w:rsidRPr="00DD63A8">
          <w:rPr>
            <w:rStyle w:val="Hyperlnk"/>
          </w:rPr>
          <w:t>10.1.5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Maintenance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5" w:history="1">
        <w:r w:rsidRPr="00DD63A8">
          <w:rPr>
            <w:rStyle w:val="Hyperlnk"/>
          </w:rPr>
          <w:t>10.2.5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Supportability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6" w:history="1">
        <w:r w:rsidRPr="00DD63A8">
          <w:rPr>
            <w:rStyle w:val="Hyperlnk"/>
          </w:rPr>
          <w:t>10.3.5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Adaptability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7" w:history="1">
        <w:r w:rsidRPr="00DD63A8">
          <w:rPr>
            <w:rStyle w:val="Hyperlnk"/>
          </w:rPr>
          <w:t>10.6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Security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8" w:history="1">
        <w:r w:rsidRPr="00DD63A8">
          <w:rPr>
            <w:rStyle w:val="Hyperlnk"/>
          </w:rPr>
          <w:t>10.1.6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Access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79" w:history="1">
        <w:r w:rsidRPr="00DD63A8">
          <w:rPr>
            <w:rStyle w:val="Hyperlnk"/>
          </w:rPr>
          <w:t>10.2.6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Integrity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80" w:history="1">
        <w:r w:rsidRPr="00DD63A8">
          <w:rPr>
            <w:rStyle w:val="Hyperlnk"/>
          </w:rPr>
          <w:t>10.3.6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Privacy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81" w:history="1">
        <w:r w:rsidRPr="00DD63A8">
          <w:rPr>
            <w:rStyle w:val="Hyperlnk"/>
          </w:rPr>
          <w:t>10.4.6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Audit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82" w:history="1">
        <w:r w:rsidRPr="00DD63A8">
          <w:rPr>
            <w:rStyle w:val="Hyperlnk"/>
          </w:rPr>
          <w:t>10.5.6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Immunity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83" w:history="1">
        <w:r w:rsidRPr="00DD63A8">
          <w:rPr>
            <w:rStyle w:val="Hyperlnk"/>
          </w:rPr>
          <w:t>10.7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Cultural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2"/>
        <w:tabs>
          <w:tab w:val="left" w:pos="4054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84" w:history="1">
        <w:r w:rsidRPr="00DD63A8">
          <w:rPr>
            <w:rStyle w:val="Hyperlnk"/>
          </w:rPr>
          <w:t>10.8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Legal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85" w:history="1">
        <w:r w:rsidRPr="00DD63A8">
          <w:rPr>
            <w:rStyle w:val="Hyperlnk"/>
          </w:rPr>
          <w:t>10.1.8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Compliance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3"/>
        <w:tabs>
          <w:tab w:val="left" w:pos="4263"/>
        </w:tabs>
        <w:rPr>
          <w:rFonts w:asciiTheme="minorHAnsi" w:eastAsiaTheme="minorEastAsia" w:hAnsiTheme="minorHAnsi" w:cstheme="minorBidi"/>
          <w:sz w:val="22"/>
          <w:szCs w:val="22"/>
          <w:lang w:val="sv-SE"/>
        </w:rPr>
      </w:pPr>
      <w:hyperlink w:anchor="_Toc433130586" w:history="1">
        <w:r w:rsidRPr="00DD63A8">
          <w:rPr>
            <w:rStyle w:val="Hyperlnk"/>
          </w:rPr>
          <w:t>10.2.8</w:t>
        </w:r>
        <w:r>
          <w:rPr>
            <w:rFonts w:asciiTheme="minorHAnsi" w:eastAsiaTheme="minorEastAsia" w:hAnsiTheme="minorHAnsi" w:cstheme="minorBidi"/>
            <w:sz w:val="22"/>
            <w:szCs w:val="22"/>
            <w:lang w:val="sv-SE"/>
          </w:rPr>
          <w:tab/>
        </w:r>
        <w:r w:rsidRPr="00DD63A8">
          <w:rPr>
            <w:rStyle w:val="Hyperlnk"/>
          </w:rPr>
          <w:t>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87" w:history="1">
        <w:r w:rsidRPr="00DD63A8">
          <w:rPr>
            <w:rStyle w:val="Hyperlnk"/>
          </w:rPr>
          <w:t>11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Öppna frågor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88" w:history="1">
        <w:r w:rsidRPr="00DD63A8">
          <w:rPr>
            <w:rStyle w:val="Hyperlnk"/>
          </w:rPr>
          <w:t>12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Väntrum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7964" w:rsidRDefault="00567964">
      <w:pPr>
        <w:pStyle w:val="Innehll1"/>
        <w:tabs>
          <w:tab w:val="left" w:pos="3487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3130589" w:history="1">
        <w:r w:rsidRPr="00DD63A8">
          <w:rPr>
            <w:rStyle w:val="Hyperlnk"/>
          </w:rPr>
          <w:t>13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D63A8">
          <w:rPr>
            <w:rStyle w:val="Hyperlnk"/>
          </w:rPr>
          <w:t>Lösningsidéer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_Toc433130589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E6FE7" w:rsidRPr="008F0E9F" w:rsidRDefault="009E6FE7">
      <w:pPr>
        <w:ind w:left="4962" w:hanging="426"/>
        <w:rPr>
          <w:rFonts w:ascii="Arial" w:hAnsi="Arial" w:cs="Arial"/>
          <w:noProof/>
          <w:sz w:val="20"/>
          <w:szCs w:val="28"/>
        </w:rPr>
      </w:pPr>
      <w:r w:rsidRPr="008F0E9F">
        <w:rPr>
          <w:rFonts w:ascii="Arial" w:hAnsi="Arial" w:cs="Arial"/>
          <w:noProof/>
          <w:sz w:val="20"/>
          <w:szCs w:val="28"/>
        </w:rPr>
        <w:fldChar w:fldCharType="end"/>
      </w:r>
    </w:p>
    <w:p w:rsidR="009E6FE7" w:rsidRPr="008F0E9F" w:rsidRDefault="009E6FE7">
      <w:pPr>
        <w:ind w:left="4962" w:hanging="426"/>
        <w:rPr>
          <w:rFonts w:ascii="Arial" w:hAnsi="Arial" w:cs="Arial"/>
          <w:noProof/>
          <w:sz w:val="20"/>
          <w:szCs w:val="28"/>
        </w:rPr>
      </w:pPr>
    </w:p>
    <w:p w:rsidR="009E6FE7" w:rsidRPr="008F0E9F" w:rsidRDefault="009E6FE7">
      <w:pPr>
        <w:ind w:left="4962" w:hanging="426"/>
        <w:rPr>
          <w:rFonts w:ascii="Arial" w:hAnsi="Arial" w:cs="Arial"/>
          <w:noProof/>
          <w:sz w:val="20"/>
          <w:szCs w:val="28"/>
        </w:rPr>
      </w:pPr>
    </w:p>
    <w:p w:rsidR="009E6FE7" w:rsidRPr="008F0E9F" w:rsidRDefault="009E6FE7">
      <w:pPr>
        <w:pStyle w:val="Brdtext"/>
      </w:pPr>
    </w:p>
    <w:p w:rsidR="009E6FE7" w:rsidRPr="008F0E9F" w:rsidRDefault="009E6FE7">
      <w:pPr>
        <w:ind w:left="4962" w:hanging="426"/>
        <w:rPr>
          <w:rFonts w:ascii="Arial" w:hAnsi="Arial" w:cs="Arial"/>
          <w:noProof/>
          <w:sz w:val="20"/>
          <w:szCs w:val="28"/>
        </w:rPr>
      </w:pPr>
    </w:p>
    <w:p w:rsidR="009E6FE7" w:rsidRPr="008F0E9F" w:rsidRDefault="009E6FE7">
      <w:pPr>
        <w:pStyle w:val="Brdtext"/>
      </w:pPr>
      <w:r w:rsidRPr="008F0E9F">
        <w:br w:type="page"/>
      </w:r>
    </w:p>
    <w:p w:rsidR="009E6FE7" w:rsidRPr="008F0E9F" w:rsidRDefault="008F0E9F">
      <w:pPr>
        <w:pStyle w:val="Rubrik1"/>
        <w:rPr>
          <w:b w:val="0"/>
        </w:rPr>
      </w:pPr>
      <w:bookmarkStart w:id="1" w:name="bmStart"/>
      <w:bookmarkStart w:id="2" w:name="_Toc433130529"/>
      <w:bookmarkEnd w:id="1"/>
      <w:r w:rsidRPr="008F0E9F">
        <w:rPr>
          <w:b w:val="0"/>
        </w:rPr>
        <w:lastRenderedPageBreak/>
        <w:t>Projektets syfte</w:t>
      </w:r>
      <w:bookmarkEnd w:id="2"/>
    </w:p>
    <w:p w:rsidR="008F0E9F" w:rsidRPr="008F0E9F" w:rsidRDefault="008F0E9F" w:rsidP="008F0E9F">
      <w:pPr>
        <w:pStyle w:val="Rubrik2"/>
        <w:rPr>
          <w:b w:val="0"/>
        </w:rPr>
      </w:pPr>
      <w:bookmarkStart w:id="3" w:name="_Toc433130530"/>
      <w:r w:rsidRPr="008F0E9F">
        <w:rPr>
          <w:b w:val="0"/>
        </w:rPr>
        <w:t>Bakgrund till investeringsbeslutet</w:t>
      </w:r>
      <w:bookmarkEnd w:id="3"/>
    </w:p>
    <w:p w:rsidR="008F0E9F" w:rsidRPr="008F0E9F" w:rsidRDefault="008F0E9F" w:rsidP="008F0E9F">
      <w:pPr>
        <w:pStyle w:val="Brdtext"/>
      </w:pPr>
    </w:p>
    <w:p w:rsidR="008F0E9F" w:rsidRPr="008F0E9F" w:rsidRDefault="008F0E9F" w:rsidP="008F0E9F">
      <w:pPr>
        <w:pStyle w:val="Rubrik2"/>
        <w:rPr>
          <w:b w:val="0"/>
        </w:rPr>
      </w:pPr>
      <w:bookmarkStart w:id="4" w:name="_Toc433130531"/>
      <w:r w:rsidRPr="008F0E9F">
        <w:rPr>
          <w:b w:val="0"/>
        </w:rPr>
        <w:t>Mål</w:t>
      </w:r>
      <w:bookmarkEnd w:id="4"/>
    </w:p>
    <w:p w:rsidR="008F0E9F" w:rsidRPr="008F0E9F" w:rsidRDefault="008F0E9F" w:rsidP="008F0E9F">
      <w:pPr>
        <w:pStyle w:val="Brdtext"/>
      </w:pPr>
    </w:p>
    <w:p w:rsidR="008F0E9F" w:rsidRPr="008F0E9F" w:rsidRDefault="008F0E9F" w:rsidP="008F0E9F">
      <w:r w:rsidRPr="008F0E9F">
        <w:t>Syfte: En mening som förklarar företagets anledning till att investera i projektet.</w:t>
      </w:r>
    </w:p>
    <w:p w:rsidR="008F0E9F" w:rsidRPr="008F0E9F" w:rsidRDefault="008F0E9F" w:rsidP="008F0E9F"/>
    <w:p w:rsidR="008F0E9F" w:rsidRPr="008F0E9F" w:rsidRDefault="008F0E9F" w:rsidP="008F0E9F">
      <w:r w:rsidRPr="008F0E9F">
        <w:t>Fördel: En mening som förklarar fördelen som företaget kommer att få vid ett lyckat införande.</w:t>
      </w:r>
    </w:p>
    <w:p w:rsidR="008F0E9F" w:rsidRPr="008F0E9F" w:rsidRDefault="008F0E9F" w:rsidP="008F0E9F"/>
    <w:p w:rsidR="008F0E9F" w:rsidRPr="008F0E9F" w:rsidRDefault="008F0E9F" w:rsidP="008F0E9F">
      <w:r w:rsidRPr="008F0E9F">
        <w:t>Mätning: En mening eller diagram som visar hur fördelen kan mätas/följas upp.</w:t>
      </w:r>
    </w:p>
    <w:p w:rsidR="009E6FE7" w:rsidRPr="008F0E9F" w:rsidRDefault="009E6FE7">
      <w:pPr>
        <w:pStyle w:val="Brdtext"/>
      </w:pPr>
    </w:p>
    <w:p w:rsidR="008F0E9F" w:rsidRPr="008F0E9F" w:rsidRDefault="008F0E9F" w:rsidP="008F0E9F">
      <w:pPr>
        <w:pStyle w:val="Rubrik1"/>
        <w:keepLines/>
        <w:tabs>
          <w:tab w:val="clear" w:pos="360"/>
        </w:tabs>
        <w:spacing w:before="480" w:after="200" w:line="276" w:lineRule="auto"/>
        <w:rPr>
          <w:b w:val="0"/>
        </w:rPr>
      </w:pPr>
      <w:bookmarkStart w:id="5" w:name="_Toc433130532"/>
      <w:r w:rsidRPr="008F0E9F">
        <w:rPr>
          <w:b w:val="0"/>
        </w:rPr>
        <w:t>Intressenter</w:t>
      </w:r>
      <w:bookmarkEnd w:id="5"/>
    </w:p>
    <w:p w:rsidR="008F0E9F" w:rsidRPr="008F0E9F" w:rsidRDefault="008F0E9F" w:rsidP="008F0E9F">
      <w:r w:rsidRPr="008F0E9F">
        <w:t>Beskriv berörda intressenter. Visuellt som nedan eller textuellt i form av ex en tabell.</w:t>
      </w:r>
    </w:p>
    <w:p w:rsidR="008F0E9F" w:rsidRPr="008F0E9F" w:rsidRDefault="008F0E9F" w:rsidP="008F0E9F"/>
    <w:p w:rsidR="008F0E9F" w:rsidRPr="008F0E9F" w:rsidRDefault="008F0E9F" w:rsidP="008F0E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09E9F" wp14:editId="5182188C">
                <wp:simplePos x="0" y="0"/>
                <wp:positionH relativeFrom="column">
                  <wp:posOffset>-33020</wp:posOffset>
                </wp:positionH>
                <wp:positionV relativeFrom="paragraph">
                  <wp:posOffset>20955</wp:posOffset>
                </wp:positionV>
                <wp:extent cx="5372100" cy="3543300"/>
                <wp:effectExtent l="0" t="0" r="19050" b="19050"/>
                <wp:wrapNone/>
                <wp:docPr id="30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A" w:rsidRDefault="00BB643A">
                            <w:ins w:id="6" w:author="Suzanne Robertson" w:date="2014-07-04T15:38:00Z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BB45EC" wp14:editId="58761EC3">
                                    <wp:extent cx="4513580" cy="2944373"/>
                                    <wp:effectExtent l="0" t="0" r="1270" b="8890"/>
                                    <wp:docPr id="1" name="Bildobjekt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13580" cy="29443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-2.6pt;margin-top:1.65pt;width:423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">
                <v:textbox>
                  <w:txbxContent>
                    <w:p w:rsidR="00BB643A" w:rsidRDefault="00BB643A">
                      <w:ins w:id="7" w:author="Suzanne Robertson" w:date="2014-07-04T15:38:00Z">
                        <w:r>
                          <w:rPr>
                            <w:noProof/>
                          </w:rPr>
                          <w:drawing>
                            <wp:inline distT="0" distB="0" distL="0" distR="0" wp14:anchorId="11BB45EC" wp14:editId="58761EC3">
                              <wp:extent cx="4513580" cy="2944373"/>
                              <wp:effectExtent l="0" t="0" r="1270" b="8890"/>
                              <wp:docPr id="1" name="Bildobjekt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13580" cy="29443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8F0E9F" w:rsidRPr="008F0E9F" w:rsidRDefault="008F0E9F" w:rsidP="008F0E9F"/>
    <w:p w:rsidR="00A60488" w:rsidRPr="008F0E9F" w:rsidRDefault="00A60488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>
      <w:pPr>
        <w:pStyle w:val="Brdtext"/>
      </w:pPr>
    </w:p>
    <w:p w:rsidR="008F0E9F" w:rsidRDefault="008F0E9F" w:rsidP="008F0E9F">
      <w:pPr>
        <w:pStyle w:val="Rubrik1"/>
        <w:keepLines/>
        <w:tabs>
          <w:tab w:val="clear" w:pos="360"/>
        </w:tabs>
        <w:spacing w:before="480" w:after="200" w:line="276" w:lineRule="auto"/>
        <w:rPr>
          <w:b w:val="0"/>
        </w:rPr>
      </w:pPr>
      <w:bookmarkStart w:id="8" w:name="_Toc433130533"/>
      <w:r w:rsidRPr="008F0E9F">
        <w:rPr>
          <w:b w:val="0"/>
        </w:rPr>
        <w:t>Begränsningar</w:t>
      </w:r>
      <w:bookmarkEnd w:id="8"/>
    </w:p>
    <w:p w:rsidR="008F0E9F" w:rsidRDefault="008F0E9F" w:rsidP="008F0E9F">
      <w:r>
        <w:t>Beskriv de begränsningar lösningen måste underordna sig.</w:t>
      </w:r>
    </w:p>
    <w:p w:rsidR="008F0E9F" w:rsidRDefault="008F0E9F">
      <w:r>
        <w:br w:type="page"/>
      </w:r>
    </w:p>
    <w:p w:rsidR="008F0E9F" w:rsidRDefault="008F0E9F" w:rsidP="008F0E9F">
      <w:pPr>
        <w:pStyle w:val="Rubrik1"/>
        <w:keepLines/>
        <w:tabs>
          <w:tab w:val="clear" w:pos="360"/>
        </w:tabs>
        <w:spacing w:before="480" w:after="200" w:line="276" w:lineRule="auto"/>
        <w:rPr>
          <w:b w:val="0"/>
        </w:rPr>
      </w:pPr>
      <w:bookmarkStart w:id="9" w:name="_Toc433130534"/>
      <w:r w:rsidRPr="008F0E9F">
        <w:rPr>
          <w:b w:val="0"/>
        </w:rPr>
        <w:lastRenderedPageBreak/>
        <w:t>Ordlista</w:t>
      </w:r>
      <w:bookmarkEnd w:id="9"/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8F0E9F" w:rsidTr="00BB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E9F" w:rsidRDefault="008F0E9F" w:rsidP="00BB643A">
            <w:pPr>
              <w:rPr>
                <w:lang w:eastAsia="sv-SE"/>
              </w:rPr>
            </w:pPr>
            <w:r>
              <w:rPr>
                <w:lang w:eastAsia="sv-SE"/>
              </w:rPr>
              <w:t>Namn</w:t>
            </w:r>
          </w:p>
          <w:p w:rsidR="008F0E9F" w:rsidRDefault="008F0E9F" w:rsidP="00BB643A">
            <w:pPr>
              <w:rPr>
                <w:lang w:eastAsia="sv-SE"/>
              </w:rPr>
            </w:pPr>
          </w:p>
        </w:tc>
        <w:tc>
          <w:tcPr>
            <w:tcW w:w="6410" w:type="dxa"/>
          </w:tcPr>
          <w:p w:rsidR="008F0E9F" w:rsidRDefault="008F0E9F" w:rsidP="00BB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sv-SE"/>
              </w:rPr>
            </w:pPr>
            <w:r>
              <w:rPr>
                <w:lang w:eastAsia="sv-SE"/>
              </w:rPr>
              <w:t>Beskrivning</w:t>
            </w:r>
          </w:p>
        </w:tc>
      </w:tr>
      <w:tr w:rsidR="008F0E9F" w:rsidTr="00BB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E9F" w:rsidRDefault="008F0E9F" w:rsidP="00BB643A">
            <w:pPr>
              <w:rPr>
                <w:lang w:eastAsia="sv-SE"/>
              </w:rPr>
            </w:pPr>
          </w:p>
        </w:tc>
        <w:tc>
          <w:tcPr>
            <w:tcW w:w="6410" w:type="dxa"/>
          </w:tcPr>
          <w:p w:rsidR="008F0E9F" w:rsidRDefault="008F0E9F" w:rsidP="00BB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sv-SE"/>
              </w:rPr>
            </w:pPr>
          </w:p>
        </w:tc>
      </w:tr>
      <w:tr w:rsidR="008F0E9F" w:rsidTr="00BB6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E9F" w:rsidRDefault="008F0E9F" w:rsidP="00BB643A">
            <w:pPr>
              <w:rPr>
                <w:lang w:eastAsia="sv-SE"/>
              </w:rPr>
            </w:pPr>
          </w:p>
        </w:tc>
        <w:tc>
          <w:tcPr>
            <w:tcW w:w="6410" w:type="dxa"/>
          </w:tcPr>
          <w:p w:rsidR="008F0E9F" w:rsidRDefault="008F0E9F" w:rsidP="00BB64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sv-SE"/>
              </w:rPr>
            </w:pPr>
          </w:p>
        </w:tc>
      </w:tr>
    </w:tbl>
    <w:p w:rsidR="008F0E9F" w:rsidRDefault="008F0E9F" w:rsidP="008F0E9F">
      <w:pPr>
        <w:pStyle w:val="Brdtext"/>
      </w:pPr>
    </w:p>
    <w:p w:rsidR="008F0E9F" w:rsidRDefault="008F0E9F" w:rsidP="008F0E9F">
      <w:pPr>
        <w:pStyle w:val="Rubrik1"/>
        <w:keepLines/>
        <w:tabs>
          <w:tab w:val="clear" w:pos="360"/>
        </w:tabs>
        <w:spacing w:before="480" w:after="200" w:line="276" w:lineRule="auto"/>
        <w:rPr>
          <w:b w:val="0"/>
        </w:rPr>
      </w:pPr>
      <w:bookmarkStart w:id="10" w:name="_Toc433130535"/>
      <w:r w:rsidRPr="008F0E9F">
        <w:rPr>
          <w:b w:val="0"/>
        </w:rPr>
        <w:t>Relevanta fakta och antaganden</w:t>
      </w:r>
      <w:bookmarkEnd w:id="10"/>
    </w:p>
    <w:p w:rsidR="008F0E9F" w:rsidRDefault="008F0E9F" w:rsidP="008F0E9F">
      <w:r>
        <w:t>Ex. 10 000 cyklister dör årligen av skallskador.</w:t>
      </w:r>
    </w:p>
    <w:p w:rsidR="008F0E9F" w:rsidRDefault="008F0E9F" w:rsidP="008F0E9F">
      <w:pPr>
        <w:pStyle w:val="Brdtext"/>
      </w:pPr>
    </w:p>
    <w:p w:rsidR="008F0E9F" w:rsidRDefault="008F0E9F">
      <w:pPr>
        <w:rPr>
          <w:rFonts w:ascii="Arial" w:hAnsi="Arial"/>
          <w:sz w:val="28"/>
        </w:rPr>
      </w:pPr>
      <w:r>
        <w:rPr>
          <w:b/>
        </w:rPr>
        <w:br w:type="page"/>
      </w:r>
    </w:p>
    <w:p w:rsidR="008F0E9F" w:rsidRDefault="008F0E9F" w:rsidP="008F0E9F">
      <w:pPr>
        <w:pStyle w:val="Rubrik1"/>
        <w:keepLines/>
        <w:tabs>
          <w:tab w:val="clear" w:pos="360"/>
        </w:tabs>
        <w:spacing w:before="480" w:after="200" w:line="276" w:lineRule="auto"/>
        <w:rPr>
          <w:b w:val="0"/>
        </w:rPr>
      </w:pPr>
      <w:bookmarkStart w:id="11" w:name="_Toc43313053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774C5" wp14:editId="6697698E">
                <wp:simplePos x="0" y="0"/>
                <wp:positionH relativeFrom="column">
                  <wp:posOffset>2567304</wp:posOffset>
                </wp:positionH>
                <wp:positionV relativeFrom="paragraph">
                  <wp:posOffset>328930</wp:posOffset>
                </wp:positionV>
                <wp:extent cx="2790825" cy="2081530"/>
                <wp:effectExtent l="0" t="0" r="28575" b="13970"/>
                <wp:wrapNone/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08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A" w:rsidRDefault="00BB64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2EE3ED" wp14:editId="4AEADF20">
                                  <wp:extent cx="2599055" cy="1574674"/>
                                  <wp:effectExtent l="0" t="0" r="0" b="6985"/>
                                  <wp:docPr id="6" name="Bildobjekt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055" cy="1574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2.15pt;margin-top:25.9pt;width:219.75pt;height:16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">
                <v:textbox>
                  <w:txbxContent>
                    <w:p w:rsidR="00BB643A" w:rsidRDefault="00BB643A">
                      <w:r>
                        <w:rPr>
                          <w:noProof/>
                        </w:rPr>
                        <w:drawing>
                          <wp:inline distT="0" distB="0" distL="0" distR="0" wp14:anchorId="3D2EE3ED" wp14:editId="4AEADF20">
                            <wp:extent cx="2599055" cy="1574674"/>
                            <wp:effectExtent l="0" t="0" r="0" b="6985"/>
                            <wp:docPr id="6" name="Bildobjekt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055" cy="1574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1D79D" wp14:editId="67999F77">
                <wp:simplePos x="0" y="0"/>
                <wp:positionH relativeFrom="column">
                  <wp:posOffset>-5080</wp:posOffset>
                </wp:positionH>
                <wp:positionV relativeFrom="paragraph">
                  <wp:posOffset>328295</wp:posOffset>
                </wp:positionV>
                <wp:extent cx="2374265" cy="1403985"/>
                <wp:effectExtent l="0" t="0" r="19685" b="1397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A" w:rsidRDefault="00BB64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18298" wp14:editId="060BD837">
                                  <wp:extent cx="1800225" cy="1981200"/>
                                  <wp:effectExtent l="0" t="0" r="9525" b="0"/>
                                  <wp:docPr id="8" name="Bildobjekt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.4pt;margin-top:25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">
                <v:textbox style="mso-fit-shape-to-text:t">
                  <w:txbxContent>
                    <w:p w:rsidR="00BB643A" w:rsidRDefault="00BB643A">
                      <w:r>
                        <w:rPr>
                          <w:noProof/>
                        </w:rPr>
                        <w:drawing>
                          <wp:inline distT="0" distB="0" distL="0" distR="0" wp14:anchorId="44518298" wp14:editId="060BD837">
                            <wp:extent cx="1800225" cy="1981200"/>
                            <wp:effectExtent l="0" t="0" r="9525" b="0"/>
                            <wp:docPr id="8" name="Bildobjekt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198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F0E9F">
        <w:rPr>
          <w:b w:val="0"/>
        </w:rPr>
        <w:t>Omfattning av arbetet</w:t>
      </w:r>
      <w:bookmarkEnd w:id="11"/>
    </w:p>
    <w:p w:rsidR="008F0E9F" w:rsidRPr="008F0E9F" w:rsidRDefault="008F0E9F" w:rsidP="008F0E9F">
      <w:pPr>
        <w:pStyle w:val="Brdtext"/>
      </w:pPr>
    </w:p>
    <w:p w:rsidR="008F0E9F" w:rsidRDefault="008F0E9F" w:rsidP="008F0E9F">
      <w:pPr>
        <w:pStyle w:val="Rubrik1"/>
        <w:keepLines/>
        <w:numPr>
          <w:ilvl w:val="0"/>
          <w:numId w:val="0"/>
        </w:numPr>
        <w:spacing w:before="480" w:after="200" w:line="276" w:lineRule="auto"/>
        <w:ind w:left="360"/>
        <w:rPr>
          <w:b w:val="0"/>
        </w:rPr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Rubrik2"/>
      </w:pPr>
      <w:bookmarkStart w:id="12" w:name="_Toc433130537"/>
      <w:proofErr w:type="spellStart"/>
      <w:r>
        <w:t>Context</w:t>
      </w:r>
      <w:proofErr w:type="spellEnd"/>
      <w:r>
        <w:t xml:space="preserve"> diagram</w:t>
      </w:r>
      <w:bookmarkEnd w:id="12"/>
    </w:p>
    <w:p w:rsidR="008F0E9F" w:rsidRDefault="008F0E9F" w:rsidP="008F0E9F">
      <w:pPr>
        <w:pStyle w:val="Brdtext"/>
      </w:pPr>
    </w:p>
    <w:p w:rsidR="008F0E9F" w:rsidRP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C52FC9" w:rsidP="008F0E9F">
      <w:pPr>
        <w:pStyle w:val="Brdtext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3C0D9" wp14:editId="508A3141">
                <wp:simplePos x="0" y="0"/>
                <wp:positionH relativeFrom="column">
                  <wp:posOffset>1967230</wp:posOffset>
                </wp:positionH>
                <wp:positionV relativeFrom="paragraph">
                  <wp:posOffset>143510</wp:posOffset>
                </wp:positionV>
                <wp:extent cx="1266825" cy="1219200"/>
                <wp:effectExtent l="0" t="0" r="28575" b="19050"/>
                <wp:wrapNone/>
                <wp:docPr id="10" name="Ellip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1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10" o:spid="_x0000_s1026" style="position:absolute;margin-left:154.9pt;margin-top:11.3pt;width:99.7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8EDFE" wp14:editId="536EE97C">
                <wp:simplePos x="0" y="0"/>
                <wp:positionH relativeFrom="column">
                  <wp:posOffset>2043430</wp:posOffset>
                </wp:positionH>
                <wp:positionV relativeFrom="paragraph">
                  <wp:posOffset>534035</wp:posOffset>
                </wp:positionV>
                <wp:extent cx="914400" cy="419100"/>
                <wp:effectExtent l="0" t="0" r="0" b="0"/>
                <wp:wrapNone/>
                <wp:docPr id="11" name="Textru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43A" w:rsidRPr="00962105" w:rsidRDefault="00BB643A" w:rsidP="008F0E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62105">
                              <w:rPr>
                                <w:sz w:val="36"/>
                                <w:szCs w:val="36"/>
                              </w:rPr>
                              <w:t xml:space="preserve">The </w:t>
                            </w:r>
                            <w:proofErr w:type="spellStart"/>
                            <w:r w:rsidRPr="00962105">
                              <w:rPr>
                                <w:sz w:val="36"/>
                                <w:szCs w:val="36"/>
                              </w:rPr>
                              <w:t>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11" o:spid="_x0000_s1029" type="#_x0000_t202" style="position:absolute;margin-left:160.9pt;margin-top:42.05pt;width:1in;height:33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" filled="f" stroked="f" strokeweight=".5pt">
                <v:textbox>
                  <w:txbxContent>
                    <w:p w:rsidR="00BB643A" w:rsidRPr="00962105" w:rsidRDefault="00BB643A" w:rsidP="008F0E9F">
                      <w:pPr>
                        <w:rPr>
                          <w:sz w:val="36"/>
                          <w:szCs w:val="36"/>
                        </w:rPr>
                      </w:pPr>
                      <w:r w:rsidRPr="00962105">
                        <w:rPr>
                          <w:sz w:val="36"/>
                          <w:szCs w:val="36"/>
                        </w:rPr>
                        <w:t xml:space="preserve">The </w:t>
                      </w:r>
                      <w:proofErr w:type="spellStart"/>
                      <w:r w:rsidRPr="00962105">
                        <w:rPr>
                          <w:sz w:val="36"/>
                          <w:szCs w:val="36"/>
                        </w:rPr>
                        <w:t>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8F0E9F" w:rsidRDefault="008F0E9F" w:rsidP="008F0E9F">
      <w:pPr>
        <w:pStyle w:val="Brdtext"/>
      </w:pPr>
    </w:p>
    <w:p w:rsidR="00C52FC9" w:rsidRDefault="00C52FC9" w:rsidP="008F0E9F">
      <w:pPr>
        <w:pStyle w:val="Brdtext"/>
      </w:pPr>
    </w:p>
    <w:p w:rsidR="00C52FC9" w:rsidRDefault="00C52FC9" w:rsidP="008F0E9F">
      <w:pPr>
        <w:pStyle w:val="Brdtext"/>
      </w:pPr>
    </w:p>
    <w:p w:rsidR="00C52FC9" w:rsidRDefault="00C52FC9" w:rsidP="008F0E9F">
      <w:pPr>
        <w:pStyle w:val="Brdtext"/>
      </w:pPr>
    </w:p>
    <w:p w:rsidR="00C52FC9" w:rsidRDefault="00C52FC9" w:rsidP="008F0E9F">
      <w:pPr>
        <w:pStyle w:val="Brdtext"/>
      </w:pPr>
    </w:p>
    <w:p w:rsidR="00C52FC9" w:rsidRDefault="00C52FC9" w:rsidP="00C52FC9">
      <w:pPr>
        <w:pStyle w:val="Rubrik2"/>
      </w:pPr>
      <w:bookmarkStart w:id="13" w:name="_Toc433130538"/>
      <w:r>
        <w:t>Lista av affärshändelser</w:t>
      </w:r>
      <w:bookmarkEnd w:id="13"/>
    </w:p>
    <w:p w:rsidR="00C52FC9" w:rsidRDefault="00C52FC9" w:rsidP="00C52FC9">
      <w:pPr>
        <w:pStyle w:val="Brdtext"/>
      </w:pP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52FC9" w:rsidTr="00BB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52FC9" w:rsidRDefault="00C52FC9" w:rsidP="00BB643A">
            <w:pPr>
              <w:rPr>
                <w:lang w:eastAsia="sv-SE"/>
              </w:rPr>
            </w:pPr>
            <w:r>
              <w:rPr>
                <w:lang w:eastAsia="sv-SE"/>
              </w:rPr>
              <w:t>Namn</w:t>
            </w:r>
          </w:p>
        </w:tc>
        <w:tc>
          <w:tcPr>
            <w:tcW w:w="3071" w:type="dxa"/>
          </w:tcPr>
          <w:p w:rsidR="00C52FC9" w:rsidRDefault="00C52FC9" w:rsidP="00BB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sv-SE"/>
              </w:rPr>
            </w:pPr>
            <w:r>
              <w:rPr>
                <w:lang w:eastAsia="sv-SE"/>
              </w:rPr>
              <w:t>In och ut</w:t>
            </w:r>
          </w:p>
        </w:tc>
        <w:tc>
          <w:tcPr>
            <w:tcW w:w="3071" w:type="dxa"/>
          </w:tcPr>
          <w:p w:rsidR="00C52FC9" w:rsidRDefault="00C52FC9" w:rsidP="00BB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sv-SE"/>
              </w:rPr>
            </w:pPr>
            <w:r>
              <w:rPr>
                <w:lang w:eastAsia="sv-SE"/>
              </w:rPr>
              <w:t>Kort beskrivning</w:t>
            </w:r>
          </w:p>
          <w:p w:rsidR="00C52FC9" w:rsidRDefault="00C52FC9" w:rsidP="00BB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sv-SE"/>
              </w:rPr>
            </w:pPr>
          </w:p>
        </w:tc>
      </w:tr>
      <w:tr w:rsidR="00C52FC9" w:rsidTr="00BB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52FC9" w:rsidRDefault="00C52FC9" w:rsidP="00BB643A">
            <w:pPr>
              <w:rPr>
                <w:lang w:eastAsia="sv-SE"/>
              </w:rPr>
            </w:pPr>
          </w:p>
        </w:tc>
        <w:tc>
          <w:tcPr>
            <w:tcW w:w="3071" w:type="dxa"/>
          </w:tcPr>
          <w:p w:rsidR="00C52FC9" w:rsidRDefault="00C52FC9" w:rsidP="00BB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sv-SE"/>
              </w:rPr>
            </w:pPr>
          </w:p>
        </w:tc>
        <w:tc>
          <w:tcPr>
            <w:tcW w:w="3071" w:type="dxa"/>
          </w:tcPr>
          <w:p w:rsidR="00C52FC9" w:rsidRDefault="00C52FC9" w:rsidP="00BB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sv-SE"/>
              </w:rPr>
            </w:pPr>
          </w:p>
        </w:tc>
      </w:tr>
      <w:tr w:rsidR="00C52FC9" w:rsidTr="00BB6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52FC9" w:rsidRDefault="00C52FC9" w:rsidP="00BB643A">
            <w:pPr>
              <w:rPr>
                <w:lang w:eastAsia="sv-SE"/>
              </w:rPr>
            </w:pPr>
          </w:p>
        </w:tc>
        <w:tc>
          <w:tcPr>
            <w:tcW w:w="3071" w:type="dxa"/>
          </w:tcPr>
          <w:p w:rsidR="00C52FC9" w:rsidRDefault="00C52FC9" w:rsidP="00BB64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sv-SE"/>
              </w:rPr>
            </w:pPr>
          </w:p>
        </w:tc>
        <w:tc>
          <w:tcPr>
            <w:tcW w:w="3071" w:type="dxa"/>
          </w:tcPr>
          <w:p w:rsidR="00C52FC9" w:rsidRDefault="00C52FC9" w:rsidP="00BB64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sv-SE"/>
              </w:rPr>
            </w:pPr>
          </w:p>
        </w:tc>
      </w:tr>
    </w:tbl>
    <w:p w:rsidR="00C52FC9" w:rsidRDefault="00C52FC9" w:rsidP="00C52FC9">
      <w:pPr>
        <w:pStyle w:val="Brdtext"/>
      </w:pPr>
    </w:p>
    <w:p w:rsidR="00C52FC9" w:rsidRDefault="00C52FC9">
      <w:pPr>
        <w:rPr>
          <w:rFonts w:ascii="Arial" w:hAnsi="Arial"/>
          <w:b/>
          <w:sz w:val="24"/>
        </w:rPr>
      </w:pPr>
      <w:r>
        <w:br w:type="page"/>
      </w:r>
    </w:p>
    <w:p w:rsidR="00C52FC9" w:rsidRDefault="00C52FC9" w:rsidP="00C52FC9">
      <w:pPr>
        <w:pStyle w:val="Rubrik2"/>
      </w:pPr>
      <w:bookmarkStart w:id="14" w:name="_Toc433130539"/>
      <w:r w:rsidRPr="00FE4046">
        <w:lastRenderedPageBreak/>
        <w:t xml:space="preserve">Specificering av Business </w:t>
      </w:r>
      <w:proofErr w:type="spellStart"/>
      <w:r w:rsidRPr="00FE4046">
        <w:t>Use</w:t>
      </w:r>
      <w:proofErr w:type="spellEnd"/>
      <w:r w:rsidRPr="00FE4046">
        <w:t xml:space="preserve"> Cases (Verksamhetsprocesser)</w:t>
      </w:r>
      <w:bookmarkEnd w:id="14"/>
    </w:p>
    <w:p w:rsidR="00C52FC9" w:rsidRDefault="00C52FC9" w:rsidP="00C52FC9">
      <w:pPr>
        <w:pStyle w:val="Rubrik3"/>
      </w:pPr>
      <w:bookmarkStart w:id="15" w:name="_Toc433130540"/>
      <w:r w:rsidRPr="0087274A">
        <w:t>Översikt</w:t>
      </w:r>
      <w:bookmarkEnd w:id="15"/>
    </w:p>
    <w:p w:rsidR="00C52FC9" w:rsidRDefault="00C52FC9" w:rsidP="00C52FC9">
      <w:r>
        <w:t>Se bilaga xx</w:t>
      </w:r>
    </w:p>
    <w:p w:rsidR="00C52FC9" w:rsidRPr="0087274A" w:rsidRDefault="00C52FC9" w:rsidP="00C52FC9">
      <w:pPr>
        <w:pStyle w:val="Rubrik3"/>
      </w:pPr>
      <w:bookmarkStart w:id="16" w:name="_Toc433130541"/>
      <w:r w:rsidRPr="0087274A">
        <w:t>Detaljbeskrivning</w:t>
      </w:r>
      <w:bookmarkEnd w:id="16"/>
    </w:p>
    <w:p w:rsidR="00C52FC9" w:rsidRPr="00FE4046" w:rsidRDefault="00C52FC9" w:rsidP="00C52FC9">
      <w:r w:rsidRPr="0087274A">
        <w:t xml:space="preserve">Se bilaga </w:t>
      </w:r>
      <w:proofErr w:type="spellStart"/>
      <w:r w:rsidRPr="0087274A">
        <w:t>yy</w:t>
      </w:r>
      <w:proofErr w:type="spellEnd"/>
    </w:p>
    <w:p w:rsidR="00C52FC9" w:rsidRDefault="00C52FC9" w:rsidP="00C52FC9">
      <w:pPr>
        <w:pStyle w:val="Brdtext"/>
      </w:pPr>
    </w:p>
    <w:p w:rsidR="00C52FC9" w:rsidRDefault="00C52FC9" w:rsidP="00C52FC9">
      <w:pPr>
        <w:pStyle w:val="Rubrik1"/>
      </w:pPr>
      <w:bookmarkStart w:id="17" w:name="_Toc433130542"/>
      <w:r w:rsidRPr="00FE4046">
        <w:t>Begreppsmodell</w:t>
      </w:r>
      <w:bookmarkEnd w:id="17"/>
    </w:p>
    <w:p w:rsidR="00C52FC9" w:rsidRDefault="00C52FC9" w:rsidP="00C52FC9">
      <w:pPr>
        <w:pStyle w:val="Br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68F49" wp14:editId="5663D902">
                <wp:simplePos x="0" y="0"/>
                <wp:positionH relativeFrom="column">
                  <wp:posOffset>4445</wp:posOffset>
                </wp:positionH>
                <wp:positionV relativeFrom="paragraph">
                  <wp:posOffset>38100</wp:posOffset>
                </wp:positionV>
                <wp:extent cx="2374265" cy="1403985"/>
                <wp:effectExtent l="0" t="0" r="19685" b="13970"/>
                <wp:wrapNone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A" w:rsidRDefault="00BB64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60194" wp14:editId="41B76C8C">
                                  <wp:extent cx="2109470" cy="1098587"/>
                                  <wp:effectExtent l="0" t="0" r="5080" b="6350"/>
                                  <wp:docPr id="13" name="Bildobjekt 13" descr="Gritter Data Mod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Gritter Data Mod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9470" cy="10985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.35pt;margin-top:3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">
                <v:textbox style="mso-fit-shape-to-text:t">
                  <w:txbxContent>
                    <w:p w:rsidR="00BB643A" w:rsidRDefault="00BB643A">
                      <w:r>
                        <w:rPr>
                          <w:noProof/>
                        </w:rPr>
                        <w:drawing>
                          <wp:inline distT="0" distB="0" distL="0" distR="0" wp14:anchorId="3D460194" wp14:editId="41B76C8C">
                            <wp:extent cx="2109470" cy="1098587"/>
                            <wp:effectExtent l="0" t="0" r="5080" b="6350"/>
                            <wp:docPr id="13" name="Bildobjekt 13" descr="Gritter Data Mod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Gritter Data Mod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9470" cy="1098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Rubrik1"/>
      </w:pPr>
      <w:bookmarkStart w:id="18" w:name="_Toc433130543"/>
      <w:r w:rsidRPr="0087274A">
        <w:t>Specificering</w:t>
      </w:r>
      <w:r>
        <w:t xml:space="preserve"> av Product </w:t>
      </w:r>
      <w:proofErr w:type="spellStart"/>
      <w:r>
        <w:t>Use</w:t>
      </w:r>
      <w:proofErr w:type="spellEnd"/>
      <w:r>
        <w:t xml:space="preserve"> Cases</w:t>
      </w:r>
      <w:bookmarkEnd w:id="18"/>
    </w:p>
    <w:p w:rsidR="00C52FC9" w:rsidRDefault="00C52FC9" w:rsidP="00C52FC9">
      <w:pPr>
        <w:pStyle w:val="Rubrik2"/>
      </w:pPr>
      <w:bookmarkStart w:id="19" w:name="_Toc433130544"/>
      <w:r w:rsidRPr="0087274A">
        <w:t>Översikt</w:t>
      </w:r>
      <w:bookmarkEnd w:id="19"/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  <w:r>
        <w:t>Exempel</w:t>
      </w: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B06EE" wp14:editId="18659C20">
                <wp:simplePos x="0" y="0"/>
                <wp:positionH relativeFrom="column">
                  <wp:posOffset>-100330</wp:posOffset>
                </wp:positionH>
                <wp:positionV relativeFrom="paragraph">
                  <wp:posOffset>19050</wp:posOffset>
                </wp:positionV>
                <wp:extent cx="4253865" cy="1981200"/>
                <wp:effectExtent l="0" t="0" r="13335" b="19050"/>
                <wp:wrapNone/>
                <wp:docPr id="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86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A" w:rsidRDefault="00BB64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CCB631" wp14:editId="5B7642C0">
                                  <wp:extent cx="4062095" cy="2627568"/>
                                  <wp:effectExtent l="0" t="0" r="0" b="1905"/>
                                  <wp:docPr id="16" name="Bildobjekt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2095" cy="2627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.9pt;margin-top:1.5pt;width:334.95pt;height:1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">
                <v:textbox>
                  <w:txbxContent>
                    <w:p w:rsidR="00BB643A" w:rsidRDefault="00BB643A">
                      <w:r>
                        <w:rPr>
                          <w:noProof/>
                        </w:rPr>
                        <w:drawing>
                          <wp:inline distT="0" distB="0" distL="0" distR="0" wp14:anchorId="2FCCB631" wp14:editId="5B7642C0">
                            <wp:extent cx="4062095" cy="2627568"/>
                            <wp:effectExtent l="0" t="0" r="0" b="1905"/>
                            <wp:docPr id="16" name="Bildobjekt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2095" cy="262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 w:rsidP="00C52FC9">
      <w:pPr>
        <w:pStyle w:val="Brdtext"/>
      </w:pPr>
    </w:p>
    <w:p w:rsidR="00C52FC9" w:rsidRDefault="00C52FC9">
      <w:pPr>
        <w:rPr>
          <w:rFonts w:ascii="Arial" w:hAnsi="Arial"/>
          <w:b/>
          <w:sz w:val="18"/>
        </w:rPr>
      </w:pPr>
      <w:r>
        <w:br w:type="page"/>
      </w:r>
    </w:p>
    <w:p w:rsidR="00C52FC9" w:rsidRDefault="00C52FC9" w:rsidP="00C52FC9">
      <w:pPr>
        <w:pStyle w:val="Rubrik3"/>
      </w:pPr>
      <w:bookmarkStart w:id="20" w:name="_Toc433130545"/>
      <w:r>
        <w:lastRenderedPageBreak/>
        <w:t xml:space="preserve">The Product </w:t>
      </w:r>
      <w:proofErr w:type="spellStart"/>
      <w:r>
        <w:t>scope</w:t>
      </w:r>
      <w:proofErr w:type="spellEnd"/>
      <w:r>
        <w:t xml:space="preserve"> diagram</w:t>
      </w:r>
      <w:bookmarkEnd w:id="20"/>
    </w:p>
    <w:p w:rsidR="00C52FC9" w:rsidRPr="00C52FC9" w:rsidRDefault="00C52FC9" w:rsidP="00C52FC9">
      <w:pPr>
        <w:pStyle w:val="Br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-33021</wp:posOffset>
                </wp:positionH>
                <wp:positionV relativeFrom="paragraph">
                  <wp:posOffset>121285</wp:posOffset>
                </wp:positionV>
                <wp:extent cx="5400675" cy="3009900"/>
                <wp:effectExtent l="0" t="0" r="28575" b="19050"/>
                <wp:wrapNone/>
                <wp:docPr id="9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A" w:rsidRDefault="00BB64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7A86B" wp14:editId="1204D416">
                                  <wp:extent cx="4214495" cy="2630375"/>
                                  <wp:effectExtent l="0" t="0" r="0" b="0"/>
                                  <wp:docPr id="18" name="Bildobjekt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4495" cy="263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.6pt;margin-top:9.55pt;width:425.25pt;height:2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">
                <v:textbox>
                  <w:txbxContent>
                    <w:p w:rsidR="00BB643A" w:rsidRDefault="00BB643A">
                      <w:r>
                        <w:rPr>
                          <w:noProof/>
                        </w:rPr>
                        <w:drawing>
                          <wp:inline distT="0" distB="0" distL="0" distR="0" wp14:anchorId="22F7A86B" wp14:editId="1204D416">
                            <wp:extent cx="4214495" cy="2630375"/>
                            <wp:effectExtent l="0" t="0" r="0" b="0"/>
                            <wp:docPr id="18" name="Bildobjekt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4495" cy="2630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2FC9" w:rsidRDefault="00C52FC9" w:rsidP="00C52FC9">
      <w:pPr>
        <w:pStyle w:val="Brdtext"/>
      </w:pPr>
    </w:p>
    <w:p w:rsidR="00C52FC9" w:rsidRPr="00C52FC9" w:rsidRDefault="00C52FC9" w:rsidP="00C52FC9">
      <w:pPr>
        <w:pStyle w:val="Brdtext"/>
      </w:pPr>
    </w:p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/>
    <w:p w:rsidR="00C52FC9" w:rsidRDefault="00C52FC9" w:rsidP="00C52FC9">
      <w:r>
        <w:t>Se bilaga xx</w:t>
      </w:r>
    </w:p>
    <w:p w:rsidR="00C52FC9" w:rsidRDefault="00C52FC9" w:rsidP="00C52FC9">
      <w:pPr>
        <w:pStyle w:val="Rubrik2"/>
      </w:pPr>
      <w:bookmarkStart w:id="21" w:name="_Toc433130546"/>
      <w:r w:rsidRPr="0087274A">
        <w:t>Detaljbeskrivning</w:t>
      </w:r>
      <w:bookmarkEnd w:id="21"/>
    </w:p>
    <w:p w:rsidR="00C52FC9" w:rsidRPr="00E46100" w:rsidRDefault="00C52FC9" w:rsidP="00C52FC9">
      <w:r w:rsidRPr="00E46100">
        <w:t xml:space="preserve">För varje </w:t>
      </w:r>
      <w:proofErr w:type="spellStart"/>
      <w:r w:rsidRPr="00E46100">
        <w:t>Use</w:t>
      </w:r>
      <w:proofErr w:type="spellEnd"/>
      <w:r w:rsidRPr="00E46100">
        <w:t xml:space="preserve"> Case kan det finnas:</w:t>
      </w:r>
    </w:p>
    <w:p w:rsidR="00C52FC9" w:rsidRDefault="00C52FC9" w:rsidP="00C52FC9">
      <w:pPr>
        <w:pStyle w:val="Liststycke"/>
        <w:numPr>
          <w:ilvl w:val="0"/>
          <w:numId w:val="16"/>
        </w:numPr>
        <w:rPr>
          <w:lang w:eastAsia="sv-SE"/>
        </w:rPr>
      </w:pPr>
      <w:r>
        <w:rPr>
          <w:lang w:eastAsia="sv-SE"/>
        </w:rPr>
        <w:t>Ett scenario i textformat</w:t>
      </w:r>
    </w:p>
    <w:p w:rsidR="00C52FC9" w:rsidRDefault="00C52FC9" w:rsidP="00C52FC9">
      <w:pPr>
        <w:pStyle w:val="Liststycke"/>
        <w:numPr>
          <w:ilvl w:val="0"/>
          <w:numId w:val="16"/>
        </w:numPr>
        <w:rPr>
          <w:lang w:eastAsia="sv-SE"/>
        </w:rPr>
      </w:pPr>
      <w:r>
        <w:rPr>
          <w:lang w:eastAsia="sv-SE"/>
        </w:rPr>
        <w:t>En Storyboard</w:t>
      </w:r>
    </w:p>
    <w:p w:rsidR="00C52FC9" w:rsidRDefault="00C52FC9" w:rsidP="00C52FC9">
      <w:pPr>
        <w:pStyle w:val="Liststycke"/>
        <w:numPr>
          <w:ilvl w:val="0"/>
          <w:numId w:val="16"/>
        </w:numPr>
        <w:rPr>
          <w:lang w:eastAsia="sv-SE"/>
        </w:rPr>
      </w:pPr>
      <w:r>
        <w:rPr>
          <w:lang w:eastAsia="sv-SE"/>
        </w:rPr>
        <w:t>En prototyp</w:t>
      </w:r>
    </w:p>
    <w:p w:rsidR="00C52FC9" w:rsidRDefault="00C52FC9" w:rsidP="00C52FC9">
      <w:pPr>
        <w:pStyle w:val="Liststycke"/>
        <w:numPr>
          <w:ilvl w:val="0"/>
          <w:numId w:val="16"/>
        </w:numPr>
        <w:rPr>
          <w:lang w:eastAsia="sv-SE"/>
        </w:rPr>
      </w:pPr>
      <w:r>
        <w:rPr>
          <w:lang w:eastAsia="sv-SE"/>
        </w:rPr>
        <w:t xml:space="preserve">En </w:t>
      </w:r>
      <w:proofErr w:type="spellStart"/>
      <w:r>
        <w:rPr>
          <w:lang w:eastAsia="sv-SE"/>
        </w:rPr>
        <w:t>use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case</w:t>
      </w:r>
      <w:proofErr w:type="spellEnd"/>
      <w:r>
        <w:rPr>
          <w:lang w:eastAsia="sv-SE"/>
        </w:rPr>
        <w:t xml:space="preserve"> specifikation</w:t>
      </w:r>
    </w:p>
    <w:p w:rsidR="00C52FC9" w:rsidRPr="00E46100" w:rsidRDefault="00C52FC9" w:rsidP="00C52FC9">
      <w:pPr>
        <w:pStyle w:val="Liststycke"/>
        <w:numPr>
          <w:ilvl w:val="0"/>
          <w:numId w:val="16"/>
        </w:numPr>
        <w:rPr>
          <w:lang w:eastAsia="sv-SE"/>
        </w:rPr>
      </w:pPr>
      <w:r>
        <w:rPr>
          <w:lang w:eastAsia="sv-SE"/>
        </w:rPr>
        <w:t>Ett sekvensdiagram, aktivitetsdiagram, dataflödesdiagram eller något annat bekant diagram</w:t>
      </w:r>
    </w:p>
    <w:p w:rsidR="00C52FC9" w:rsidRDefault="00C52FC9" w:rsidP="00C52FC9">
      <w:pPr>
        <w:pStyle w:val="Brdtext"/>
      </w:pPr>
    </w:p>
    <w:p w:rsidR="00C52FC9" w:rsidRDefault="00C52FC9" w:rsidP="00C52FC9">
      <w:r w:rsidRPr="0087274A">
        <w:t xml:space="preserve">Se bilaga </w:t>
      </w:r>
      <w:proofErr w:type="spellStart"/>
      <w:r w:rsidRPr="0087274A">
        <w:t>yy</w:t>
      </w:r>
      <w:proofErr w:type="spellEnd"/>
    </w:p>
    <w:p w:rsidR="00C52FC9" w:rsidRDefault="00C52FC9" w:rsidP="00C52FC9"/>
    <w:p w:rsidR="00C52FC9" w:rsidRDefault="00C52FC9" w:rsidP="00C52FC9">
      <w:pPr>
        <w:pStyle w:val="Rubrik1"/>
      </w:pPr>
      <w:bookmarkStart w:id="22" w:name="_Toc433130547"/>
      <w:r w:rsidRPr="00C52FC9">
        <w:t>Funktionella krav</w:t>
      </w:r>
      <w:bookmarkEnd w:id="22"/>
    </w:p>
    <w:p w:rsidR="00C52FC9" w:rsidRDefault="00C52FC9" w:rsidP="00C52FC9">
      <w:pPr>
        <w:pStyle w:val="Rubrik2"/>
      </w:pPr>
      <w:bookmarkStart w:id="23" w:name="_Toc433130548"/>
      <w:r>
        <w:t xml:space="preserve">Exempel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Card</w:t>
      </w:r>
      <w:proofErr w:type="spellEnd"/>
      <w:r>
        <w:t>:</w:t>
      </w:r>
      <w:bookmarkEnd w:id="23"/>
    </w:p>
    <w:p w:rsidR="00C52FC9" w:rsidRPr="00C52FC9" w:rsidRDefault="00C52FC9" w:rsidP="00C52FC9">
      <w:pPr>
        <w:pStyle w:val="Br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FD651" wp14:editId="4F4DEBE5">
                <wp:simplePos x="0" y="0"/>
                <wp:positionH relativeFrom="column">
                  <wp:posOffset>-33021</wp:posOffset>
                </wp:positionH>
                <wp:positionV relativeFrom="paragraph">
                  <wp:posOffset>88265</wp:posOffset>
                </wp:positionV>
                <wp:extent cx="3171825" cy="2124075"/>
                <wp:effectExtent l="0" t="0" r="28575" b="28575"/>
                <wp:wrapNone/>
                <wp:docPr id="1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A" w:rsidRDefault="00BB64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7C988" wp14:editId="4F9B4B1C">
                                  <wp:extent cx="2980055" cy="1873625"/>
                                  <wp:effectExtent l="0" t="0" r="0" b="0"/>
                                  <wp:docPr id="15" name="Bildobjekt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0055" cy="1873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.6pt;margin-top:6.95pt;width:249.75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">
                <v:textbox>
                  <w:txbxContent>
                    <w:p w:rsidR="00BB643A" w:rsidRDefault="00BB643A">
                      <w:r>
                        <w:rPr>
                          <w:noProof/>
                        </w:rPr>
                        <w:drawing>
                          <wp:inline distT="0" distB="0" distL="0" distR="0" wp14:anchorId="7417C988" wp14:editId="4F9B4B1C">
                            <wp:extent cx="2980055" cy="1873625"/>
                            <wp:effectExtent l="0" t="0" r="0" b="0"/>
                            <wp:docPr id="15" name="Bildobjekt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0055" cy="1873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2FC9" w:rsidRDefault="00C52FC9" w:rsidP="00C52FC9"/>
    <w:p w:rsidR="00C52FC9" w:rsidRDefault="00C52FC9" w:rsidP="00C52FC9"/>
    <w:p w:rsidR="00C52FC9" w:rsidRPr="00FE4046" w:rsidRDefault="00C52FC9" w:rsidP="00C52FC9"/>
    <w:p w:rsidR="00C52FC9" w:rsidRDefault="00C52FC9" w:rsidP="00C52FC9">
      <w:pPr>
        <w:pStyle w:val="Brdtext"/>
      </w:pPr>
    </w:p>
    <w:p w:rsidR="00C52FC9" w:rsidRPr="00C52FC9" w:rsidRDefault="00C52FC9" w:rsidP="00C52FC9"/>
    <w:p w:rsidR="00C52FC9" w:rsidRDefault="00C52FC9" w:rsidP="00C52FC9"/>
    <w:p w:rsidR="00C52FC9" w:rsidRDefault="00C52FC9" w:rsidP="00C52FC9">
      <w:pPr>
        <w:jc w:val="center"/>
      </w:pPr>
    </w:p>
    <w:p w:rsidR="00C52FC9" w:rsidRDefault="00C52FC9" w:rsidP="00C52FC9">
      <w:pPr>
        <w:jc w:val="center"/>
      </w:pPr>
    </w:p>
    <w:p w:rsidR="00C52FC9" w:rsidRDefault="00C52FC9" w:rsidP="00C52FC9">
      <w:pPr>
        <w:jc w:val="center"/>
      </w:pPr>
    </w:p>
    <w:p w:rsidR="00C52FC9" w:rsidRDefault="00C52FC9" w:rsidP="00C52FC9">
      <w:pPr>
        <w:jc w:val="center"/>
      </w:pPr>
    </w:p>
    <w:p w:rsidR="00C52FC9" w:rsidRDefault="00C52FC9" w:rsidP="00C52FC9">
      <w:pPr>
        <w:jc w:val="center"/>
      </w:pPr>
    </w:p>
    <w:p w:rsidR="00C52FC9" w:rsidRDefault="00C52FC9" w:rsidP="00C52FC9">
      <w:pPr>
        <w:jc w:val="center"/>
      </w:pPr>
    </w:p>
    <w:p w:rsidR="00C52FC9" w:rsidRDefault="00C52FC9" w:rsidP="00C52FC9">
      <w:pPr>
        <w:jc w:val="center"/>
      </w:pPr>
    </w:p>
    <w:p w:rsidR="00C52FC9" w:rsidRDefault="00C52FC9" w:rsidP="001F7982"/>
    <w:p w:rsidR="001F7982" w:rsidRDefault="001F7982" w:rsidP="001F7982">
      <w:pPr>
        <w:pStyle w:val="Rubrik1"/>
      </w:pPr>
      <w:bookmarkStart w:id="24" w:name="_Toc433130549"/>
      <w:r>
        <w:lastRenderedPageBreak/>
        <w:t>Icke funktionella krav/Kvalitetsattribut/Kompletterande krav</w:t>
      </w:r>
      <w:bookmarkEnd w:id="24"/>
    </w:p>
    <w:p w:rsidR="001F7982" w:rsidRDefault="001F7982" w:rsidP="001F7982">
      <w:pPr>
        <w:pStyle w:val="Rubrik2"/>
      </w:pPr>
      <w:bookmarkStart w:id="25" w:name="_Toc433130550"/>
      <w:r>
        <w:t xml:space="preserve">Look and </w:t>
      </w:r>
      <w:proofErr w:type="spellStart"/>
      <w:r>
        <w:t>Feel</w:t>
      </w:r>
      <w:bookmarkEnd w:id="25"/>
      <w:proofErr w:type="spellEnd"/>
    </w:p>
    <w:p w:rsidR="001F7982" w:rsidRDefault="001F7982" w:rsidP="00DF150B">
      <w:pPr>
        <w:pStyle w:val="Rubrik3"/>
        <w:numPr>
          <w:ilvl w:val="2"/>
          <w:numId w:val="22"/>
        </w:numPr>
      </w:pPr>
      <w:bookmarkStart w:id="26" w:name="_Toc433130551"/>
      <w:proofErr w:type="spellStart"/>
      <w:r>
        <w:t>Appearance</w:t>
      </w:r>
      <w:bookmarkEnd w:id="26"/>
      <w:proofErr w:type="spellEnd"/>
    </w:p>
    <w:p w:rsidR="00DF150B" w:rsidRDefault="00DF150B" w:rsidP="00DF150B">
      <w:pPr>
        <w:pStyle w:val="Brdtext"/>
      </w:pPr>
    </w:p>
    <w:p w:rsidR="001F7982" w:rsidRDefault="001F7982" w:rsidP="001F7982">
      <w:pPr>
        <w:pStyle w:val="Rubrik3"/>
      </w:pPr>
      <w:bookmarkStart w:id="27" w:name="_Toc433130552"/>
      <w:r>
        <w:t>Style</w:t>
      </w:r>
      <w:bookmarkEnd w:id="27"/>
    </w:p>
    <w:p w:rsidR="001F7982" w:rsidRDefault="001F7982" w:rsidP="001F7982"/>
    <w:p w:rsidR="001F7982" w:rsidRDefault="001F7982" w:rsidP="001F7982">
      <w:pPr>
        <w:pStyle w:val="Rubrik2"/>
      </w:pPr>
      <w:bookmarkStart w:id="28" w:name="_Toc433130553"/>
      <w:proofErr w:type="spellStart"/>
      <w:r>
        <w:t>Usability</w:t>
      </w:r>
      <w:proofErr w:type="spellEnd"/>
      <w:r>
        <w:t xml:space="preserve"> and </w:t>
      </w:r>
      <w:proofErr w:type="spellStart"/>
      <w:r>
        <w:t>Humanity</w:t>
      </w:r>
      <w:bookmarkEnd w:id="28"/>
      <w:proofErr w:type="spellEnd"/>
    </w:p>
    <w:p w:rsidR="001F7982" w:rsidRDefault="001F7982" w:rsidP="001F7982">
      <w:pPr>
        <w:pStyle w:val="Rubrik3"/>
      </w:pPr>
      <w:bookmarkStart w:id="29" w:name="_Toc433130554"/>
      <w:proofErr w:type="spellStart"/>
      <w:r>
        <w:t>Easy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bookmarkEnd w:id="29"/>
      <w:proofErr w:type="spellEnd"/>
    </w:p>
    <w:p w:rsidR="001F7982" w:rsidRDefault="001F7982" w:rsidP="001F7982">
      <w:pPr>
        <w:pStyle w:val="Brdtext"/>
      </w:pPr>
    </w:p>
    <w:p w:rsidR="001F7982" w:rsidRDefault="001F7982" w:rsidP="001F7982">
      <w:pPr>
        <w:pStyle w:val="Rubrik3"/>
      </w:pPr>
      <w:bookmarkStart w:id="30" w:name="_Toc433130555"/>
      <w:proofErr w:type="spellStart"/>
      <w:r>
        <w:t>Personalization</w:t>
      </w:r>
      <w:bookmarkEnd w:id="30"/>
      <w:proofErr w:type="spellEnd"/>
    </w:p>
    <w:p w:rsidR="001F7982" w:rsidRDefault="001F7982" w:rsidP="001F7982">
      <w:pPr>
        <w:pStyle w:val="Brdtext"/>
      </w:pPr>
    </w:p>
    <w:p w:rsidR="001F7982" w:rsidRDefault="001F7982" w:rsidP="001F7982">
      <w:pPr>
        <w:pStyle w:val="Rubrik3"/>
      </w:pPr>
      <w:bookmarkStart w:id="31" w:name="_Toc433130556"/>
      <w:proofErr w:type="spellStart"/>
      <w:r>
        <w:t>Internationalization</w:t>
      </w:r>
      <w:bookmarkEnd w:id="31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32" w:name="_Toc433130557"/>
      <w:r>
        <w:t>Learning</w:t>
      </w:r>
      <w:bookmarkEnd w:id="32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33" w:name="_Toc433130558"/>
      <w:proofErr w:type="spellStart"/>
      <w:r>
        <w:t>Understandability</w:t>
      </w:r>
      <w:proofErr w:type="spellEnd"/>
      <w:r>
        <w:t xml:space="preserve"> and Politeness</w:t>
      </w:r>
      <w:bookmarkEnd w:id="33"/>
    </w:p>
    <w:p w:rsidR="00BB643A" w:rsidRDefault="00BB643A" w:rsidP="00BB643A">
      <w:pPr>
        <w:pStyle w:val="Brdtext"/>
      </w:pPr>
    </w:p>
    <w:p w:rsidR="00BB643A" w:rsidRPr="00BB643A" w:rsidRDefault="00BB643A" w:rsidP="00BB643A">
      <w:pPr>
        <w:pStyle w:val="Rubrik3"/>
      </w:pPr>
      <w:bookmarkStart w:id="34" w:name="_Toc433130559"/>
      <w:proofErr w:type="spellStart"/>
      <w:r w:rsidRPr="00BB643A">
        <w:t>Accessibility</w:t>
      </w:r>
      <w:bookmarkEnd w:id="34"/>
      <w:proofErr w:type="spellEnd"/>
    </w:p>
    <w:p w:rsidR="001F7982" w:rsidRDefault="001F7982" w:rsidP="001F7982">
      <w:pPr>
        <w:pStyle w:val="Brdtext"/>
      </w:pPr>
    </w:p>
    <w:p w:rsidR="001F7982" w:rsidRDefault="001F7982" w:rsidP="001F7982">
      <w:pPr>
        <w:pStyle w:val="Rubrik2"/>
      </w:pPr>
      <w:bookmarkStart w:id="35" w:name="_Toc433130560"/>
      <w:proofErr w:type="spellStart"/>
      <w:r>
        <w:t>Performance</w:t>
      </w:r>
      <w:bookmarkEnd w:id="35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36" w:name="_Toc433130561"/>
      <w:r>
        <w:t xml:space="preserve">Speed and </w:t>
      </w:r>
      <w:proofErr w:type="spellStart"/>
      <w:r>
        <w:t>Latency</w:t>
      </w:r>
      <w:bookmarkEnd w:id="36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37" w:name="_Toc433130562"/>
      <w:proofErr w:type="spellStart"/>
      <w:r>
        <w:t>Safety-Critical</w:t>
      </w:r>
      <w:bookmarkEnd w:id="37"/>
      <w:proofErr w:type="spellEnd"/>
    </w:p>
    <w:p w:rsidR="00BB643A" w:rsidRPr="00BB643A" w:rsidRDefault="00BB643A" w:rsidP="00BB643A">
      <w:pPr>
        <w:pStyle w:val="Brdtext"/>
      </w:pPr>
    </w:p>
    <w:p w:rsidR="001F7982" w:rsidRDefault="00BB643A" w:rsidP="00BB643A">
      <w:pPr>
        <w:pStyle w:val="Rubrik3"/>
      </w:pPr>
      <w:bookmarkStart w:id="38" w:name="_Toc433130563"/>
      <w:r>
        <w:t xml:space="preserve">Precision or </w:t>
      </w:r>
      <w:proofErr w:type="spellStart"/>
      <w:r>
        <w:t>Accuracy</w:t>
      </w:r>
      <w:bookmarkEnd w:id="38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39" w:name="_Toc433130564"/>
      <w:proofErr w:type="spellStart"/>
      <w:r>
        <w:t>Reliabilty</w:t>
      </w:r>
      <w:proofErr w:type="spellEnd"/>
      <w:r>
        <w:t xml:space="preserve"> and </w:t>
      </w:r>
      <w:proofErr w:type="spellStart"/>
      <w:r>
        <w:t>Availability</w:t>
      </w:r>
      <w:bookmarkEnd w:id="39"/>
      <w:proofErr w:type="spellEnd"/>
    </w:p>
    <w:p w:rsidR="00BB643A" w:rsidRPr="00BB643A" w:rsidRDefault="00BB643A" w:rsidP="00BB643A">
      <w:pPr>
        <w:pStyle w:val="Brdtext"/>
      </w:pPr>
    </w:p>
    <w:p w:rsidR="001F7982" w:rsidRDefault="00BB643A" w:rsidP="00BB643A">
      <w:pPr>
        <w:pStyle w:val="Rubrik3"/>
      </w:pPr>
      <w:bookmarkStart w:id="40" w:name="_Toc433130565"/>
      <w:proofErr w:type="spellStart"/>
      <w:r>
        <w:t>Robustness</w:t>
      </w:r>
      <w:proofErr w:type="spellEnd"/>
      <w:r>
        <w:t xml:space="preserve"> or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bookmarkEnd w:id="40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41" w:name="_Toc433130566"/>
      <w:proofErr w:type="spellStart"/>
      <w:r>
        <w:t>Capacity</w:t>
      </w:r>
      <w:bookmarkEnd w:id="41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42" w:name="_Toc433130567"/>
      <w:proofErr w:type="spellStart"/>
      <w:r>
        <w:t>Scalability</w:t>
      </w:r>
      <w:proofErr w:type="spellEnd"/>
      <w:r>
        <w:t xml:space="preserve"> or </w:t>
      </w:r>
      <w:proofErr w:type="spellStart"/>
      <w:r>
        <w:t>Extensibility</w:t>
      </w:r>
      <w:bookmarkEnd w:id="42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43" w:name="_Toc433130568"/>
      <w:proofErr w:type="spellStart"/>
      <w:r>
        <w:lastRenderedPageBreak/>
        <w:t>Longevity</w:t>
      </w:r>
      <w:bookmarkEnd w:id="43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2"/>
      </w:pPr>
      <w:bookmarkStart w:id="44" w:name="_Toc433130569"/>
      <w:proofErr w:type="spellStart"/>
      <w:r>
        <w:t>Operational</w:t>
      </w:r>
      <w:proofErr w:type="spellEnd"/>
      <w:r>
        <w:t xml:space="preserve"> and </w:t>
      </w:r>
      <w:proofErr w:type="spellStart"/>
      <w:r>
        <w:t>Environmental</w:t>
      </w:r>
      <w:bookmarkEnd w:id="44"/>
      <w:proofErr w:type="spellEnd"/>
    </w:p>
    <w:p w:rsidR="00BB643A" w:rsidRDefault="00BB643A" w:rsidP="00BB643A">
      <w:pPr>
        <w:pStyle w:val="Rubrik3"/>
      </w:pPr>
      <w:bookmarkStart w:id="45" w:name="_Toc433130570"/>
      <w:proofErr w:type="spellStart"/>
      <w:r>
        <w:t>Expected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environment</w:t>
      </w:r>
      <w:bookmarkEnd w:id="45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46" w:name="_Toc433130571"/>
      <w:proofErr w:type="spellStart"/>
      <w:r>
        <w:t>Interfacing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Systems</w:t>
      </w:r>
      <w:bookmarkEnd w:id="46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47" w:name="_Toc433130572"/>
      <w:r>
        <w:t>Release</w:t>
      </w:r>
      <w:bookmarkEnd w:id="47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2"/>
      </w:pPr>
      <w:bookmarkStart w:id="48" w:name="_Toc433130573"/>
      <w:proofErr w:type="spellStart"/>
      <w:r>
        <w:t>Maintainabilty</w:t>
      </w:r>
      <w:proofErr w:type="spellEnd"/>
      <w:r>
        <w:t xml:space="preserve"> and Support</w:t>
      </w:r>
      <w:bookmarkEnd w:id="48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49" w:name="_Toc433130574"/>
      <w:proofErr w:type="spellStart"/>
      <w:r>
        <w:t>Maintenance</w:t>
      </w:r>
      <w:bookmarkEnd w:id="49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50" w:name="_Toc433130575"/>
      <w:proofErr w:type="spellStart"/>
      <w:r>
        <w:t>Supportability</w:t>
      </w:r>
      <w:bookmarkEnd w:id="50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51" w:name="_Toc433130576"/>
      <w:proofErr w:type="spellStart"/>
      <w:r>
        <w:t>Adaptability</w:t>
      </w:r>
      <w:bookmarkEnd w:id="51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2"/>
      </w:pPr>
      <w:bookmarkStart w:id="52" w:name="_Toc433130577"/>
      <w:proofErr w:type="spellStart"/>
      <w:r>
        <w:t>Security</w:t>
      </w:r>
      <w:bookmarkEnd w:id="52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53" w:name="_Toc433130578"/>
      <w:r>
        <w:t>Access</w:t>
      </w:r>
      <w:bookmarkEnd w:id="53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54" w:name="_Toc433130579"/>
      <w:proofErr w:type="spellStart"/>
      <w:r>
        <w:t>Integrity</w:t>
      </w:r>
      <w:bookmarkEnd w:id="54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55" w:name="_Toc433130580"/>
      <w:proofErr w:type="spellStart"/>
      <w:r>
        <w:t>Privacy</w:t>
      </w:r>
      <w:bookmarkEnd w:id="55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56" w:name="_Toc433130581"/>
      <w:proofErr w:type="spellStart"/>
      <w:r>
        <w:t>Audit</w:t>
      </w:r>
      <w:bookmarkEnd w:id="56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3"/>
      </w:pPr>
      <w:bookmarkStart w:id="57" w:name="_Toc433130582"/>
      <w:proofErr w:type="spellStart"/>
      <w:r>
        <w:t>Immunity</w:t>
      </w:r>
      <w:bookmarkEnd w:id="57"/>
      <w:proofErr w:type="spellEnd"/>
    </w:p>
    <w:p w:rsidR="00BB643A" w:rsidRDefault="00BB643A" w:rsidP="00BB643A">
      <w:pPr>
        <w:pStyle w:val="Brdtext"/>
      </w:pPr>
    </w:p>
    <w:p w:rsidR="00BB643A" w:rsidRDefault="00BB643A" w:rsidP="00BB643A">
      <w:pPr>
        <w:pStyle w:val="Rubrik2"/>
      </w:pPr>
      <w:bookmarkStart w:id="58" w:name="_Toc433130583"/>
      <w:proofErr w:type="spellStart"/>
      <w:r>
        <w:t>Cultural</w:t>
      </w:r>
      <w:bookmarkEnd w:id="58"/>
      <w:proofErr w:type="spellEnd"/>
    </w:p>
    <w:p w:rsidR="00BB643A" w:rsidRDefault="00BB643A" w:rsidP="00BB643A">
      <w:pPr>
        <w:pStyle w:val="Brdtext"/>
      </w:pPr>
    </w:p>
    <w:p w:rsidR="00BB643A" w:rsidRDefault="00FC0D49" w:rsidP="00FC0D49">
      <w:pPr>
        <w:pStyle w:val="Rubrik2"/>
      </w:pPr>
      <w:bookmarkStart w:id="59" w:name="_Toc433130584"/>
      <w:r>
        <w:t>Legal</w:t>
      </w:r>
      <w:bookmarkEnd w:id="59"/>
    </w:p>
    <w:p w:rsidR="00FC0D49" w:rsidRDefault="00FC0D49" w:rsidP="00FC0D49">
      <w:pPr>
        <w:pStyle w:val="Rubrik3"/>
      </w:pPr>
      <w:bookmarkStart w:id="60" w:name="_Toc433130585"/>
      <w:proofErr w:type="spellStart"/>
      <w:r>
        <w:t>Compliance</w:t>
      </w:r>
      <w:bookmarkEnd w:id="60"/>
      <w:proofErr w:type="spellEnd"/>
    </w:p>
    <w:p w:rsidR="00FC0D49" w:rsidRDefault="00FC0D49" w:rsidP="00FC0D49">
      <w:pPr>
        <w:pStyle w:val="Rubrik3"/>
      </w:pPr>
      <w:bookmarkStart w:id="61" w:name="_Toc433130586"/>
      <w:r>
        <w:t>Standards</w:t>
      </w:r>
      <w:bookmarkEnd w:id="61"/>
    </w:p>
    <w:p w:rsidR="00FC0D49" w:rsidRDefault="00FC0D49">
      <w:pPr>
        <w:rPr>
          <w:rFonts w:ascii="Arial" w:hAnsi="Arial"/>
          <w:b/>
          <w:sz w:val="28"/>
        </w:rPr>
      </w:pPr>
      <w:r>
        <w:br w:type="page"/>
      </w:r>
    </w:p>
    <w:p w:rsidR="00FC0D49" w:rsidRDefault="00FC0D49" w:rsidP="00FC0D49">
      <w:pPr>
        <w:pStyle w:val="Rubrik1"/>
      </w:pPr>
      <w:bookmarkStart w:id="62" w:name="_Toc433130587"/>
      <w:r w:rsidRPr="00FC0D49">
        <w:lastRenderedPageBreak/>
        <w:t>Öppna</w:t>
      </w:r>
      <w:r>
        <w:t xml:space="preserve"> frågor</w:t>
      </w:r>
      <w:bookmarkEnd w:id="62"/>
    </w:p>
    <w:p w:rsidR="00FC0D49" w:rsidRDefault="00FC0D49" w:rsidP="00FC0D49">
      <w:pPr>
        <w:pStyle w:val="Brdtext"/>
      </w:pPr>
    </w:p>
    <w:tbl>
      <w:tblPr>
        <w:tblStyle w:val="Mellanmrkskuggning1-dekorfrg6"/>
        <w:tblW w:w="0" w:type="auto"/>
        <w:tblLook w:val="04A0" w:firstRow="1" w:lastRow="0" w:firstColumn="1" w:lastColumn="0" w:noHBand="0" w:noVBand="1"/>
      </w:tblPr>
      <w:tblGrid>
        <w:gridCol w:w="675"/>
        <w:gridCol w:w="4050"/>
        <w:gridCol w:w="2046"/>
        <w:gridCol w:w="2518"/>
      </w:tblGrid>
      <w:tr w:rsidR="00353374" w:rsidTr="0035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3374" w:rsidRDefault="00353374" w:rsidP="00FC0D49">
            <w:pPr>
              <w:pStyle w:val="Brdtext"/>
            </w:pPr>
            <w:r>
              <w:t>ID</w:t>
            </w:r>
          </w:p>
        </w:tc>
        <w:tc>
          <w:tcPr>
            <w:tcW w:w="4050" w:type="dxa"/>
          </w:tcPr>
          <w:p w:rsidR="00353374" w:rsidRDefault="00353374" w:rsidP="00FC0D49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046" w:type="dxa"/>
          </w:tcPr>
          <w:p w:rsidR="00353374" w:rsidRDefault="00353374" w:rsidP="00FC0D49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Ansvarig</w:t>
            </w:r>
          </w:p>
        </w:tc>
        <w:tc>
          <w:tcPr>
            <w:tcW w:w="2518" w:type="dxa"/>
          </w:tcPr>
          <w:p w:rsidR="00353374" w:rsidRDefault="00353374" w:rsidP="00353374">
            <w:pPr>
              <w:pStyle w:val="Brdtext"/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Besvaras</w:t>
            </w:r>
            <w:r>
              <w:tab/>
            </w:r>
          </w:p>
          <w:p w:rsidR="00353374" w:rsidRDefault="00353374" w:rsidP="00353374">
            <w:pPr>
              <w:pStyle w:val="Brdtext"/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374" w:rsidTr="0035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3374" w:rsidRDefault="00353374" w:rsidP="00FC0D49">
            <w:pPr>
              <w:pStyle w:val="Brdtext"/>
            </w:pPr>
          </w:p>
        </w:tc>
        <w:tc>
          <w:tcPr>
            <w:tcW w:w="4050" w:type="dxa"/>
          </w:tcPr>
          <w:p w:rsidR="00353374" w:rsidRDefault="00353374" w:rsidP="00FC0D49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:rsidR="00353374" w:rsidRDefault="00353374" w:rsidP="00FC0D49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:rsidR="00353374" w:rsidRDefault="00353374" w:rsidP="00353374">
            <w:pPr>
              <w:pStyle w:val="Brdtext"/>
              <w:tabs>
                <w:tab w:val="left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374" w:rsidTr="00353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3374" w:rsidRDefault="00353374" w:rsidP="00FC0D49">
            <w:pPr>
              <w:pStyle w:val="Brdtext"/>
            </w:pPr>
          </w:p>
        </w:tc>
        <w:tc>
          <w:tcPr>
            <w:tcW w:w="4050" w:type="dxa"/>
          </w:tcPr>
          <w:p w:rsidR="00353374" w:rsidRDefault="00353374" w:rsidP="00FC0D49">
            <w:pPr>
              <w:pStyle w:val="Brd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6" w:type="dxa"/>
          </w:tcPr>
          <w:p w:rsidR="00353374" w:rsidRDefault="00353374" w:rsidP="00FC0D49">
            <w:pPr>
              <w:pStyle w:val="Brd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18" w:type="dxa"/>
          </w:tcPr>
          <w:p w:rsidR="00353374" w:rsidRDefault="00353374" w:rsidP="00353374">
            <w:pPr>
              <w:pStyle w:val="Brdtext"/>
              <w:tabs>
                <w:tab w:val="left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C0D49" w:rsidRPr="00FC0D49" w:rsidRDefault="00FC0D49" w:rsidP="00FC0D49">
      <w:pPr>
        <w:pStyle w:val="Brdtext"/>
      </w:pPr>
    </w:p>
    <w:p w:rsidR="00BB643A" w:rsidRDefault="00BB643A" w:rsidP="00BB643A">
      <w:pPr>
        <w:pStyle w:val="Brdtext"/>
      </w:pPr>
    </w:p>
    <w:p w:rsidR="00BB643A" w:rsidRDefault="00353374" w:rsidP="00353374">
      <w:pPr>
        <w:pStyle w:val="Rubrik1"/>
      </w:pPr>
      <w:bookmarkStart w:id="63" w:name="_Toc433130588"/>
      <w:r>
        <w:t>Väntrum</w:t>
      </w:r>
      <w:bookmarkEnd w:id="63"/>
    </w:p>
    <w:p w:rsidR="00353374" w:rsidRDefault="00353374" w:rsidP="00353374">
      <w:pPr>
        <w:pStyle w:val="Brdtext"/>
      </w:pPr>
    </w:p>
    <w:p w:rsidR="00353374" w:rsidRPr="00353374" w:rsidRDefault="00353374" w:rsidP="00353374">
      <w:pPr>
        <w:pStyle w:val="Rubrik1"/>
      </w:pPr>
      <w:bookmarkStart w:id="64" w:name="_Toc433130589"/>
      <w:r>
        <w:t>Lösningsidéer</w:t>
      </w:r>
      <w:bookmarkEnd w:id="64"/>
    </w:p>
    <w:p w:rsidR="00BB643A" w:rsidRPr="00BB643A" w:rsidRDefault="00BB643A" w:rsidP="00BB643A">
      <w:pPr>
        <w:pStyle w:val="Brdtext"/>
      </w:pPr>
    </w:p>
    <w:p w:rsidR="00BB643A" w:rsidRDefault="00BB643A" w:rsidP="00BB643A">
      <w:pPr>
        <w:pStyle w:val="Brdtext"/>
      </w:pPr>
    </w:p>
    <w:p w:rsidR="00BB643A" w:rsidRPr="00BB643A" w:rsidRDefault="00BB643A" w:rsidP="00BB643A">
      <w:pPr>
        <w:pStyle w:val="Brdtext"/>
      </w:pPr>
    </w:p>
    <w:p w:rsidR="00BB643A" w:rsidRDefault="00BB643A" w:rsidP="00BB643A">
      <w:pPr>
        <w:pStyle w:val="Brdtext"/>
      </w:pPr>
    </w:p>
    <w:p w:rsidR="00BB643A" w:rsidRPr="00BB643A" w:rsidRDefault="00BB643A" w:rsidP="00BB643A">
      <w:pPr>
        <w:pStyle w:val="Brdtext"/>
      </w:pPr>
    </w:p>
    <w:p w:rsidR="00BB643A" w:rsidRDefault="00BB643A" w:rsidP="00BB643A">
      <w:pPr>
        <w:pStyle w:val="Brdtext"/>
      </w:pPr>
    </w:p>
    <w:p w:rsidR="00BB643A" w:rsidRPr="00BB643A" w:rsidRDefault="00BB643A" w:rsidP="00BB643A">
      <w:pPr>
        <w:pStyle w:val="Brdtext"/>
      </w:pPr>
    </w:p>
    <w:sectPr w:rsidR="00BB643A" w:rsidRPr="00BB643A" w:rsidSect="002B6389">
      <w:footerReference w:type="default" r:id="rId15"/>
      <w:footerReference w:type="first" r:id="rId16"/>
      <w:type w:val="continuous"/>
      <w:pgSz w:w="11907" w:h="16840" w:code="9"/>
      <w:pgMar w:top="1417" w:right="1417" w:bottom="1417" w:left="1417" w:header="567" w:footer="669" w:gutter="0"/>
      <w:paperSrc w:first="15" w:other="1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D34" w:rsidRDefault="001A5D34" w:rsidP="009E6FE7">
      <w:pPr>
        <w:pStyle w:val="InfoBlue"/>
      </w:pPr>
      <w:r>
        <w:separator/>
      </w:r>
    </w:p>
  </w:endnote>
  <w:endnote w:type="continuationSeparator" w:id="0">
    <w:p w:rsidR="001A5D34" w:rsidRDefault="001A5D34" w:rsidP="009E6FE7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SpaCasl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3A" w:rsidRDefault="00BB643A" w:rsidP="002B6389">
    <w:pPr>
      <w:pStyle w:val="Sidfot"/>
    </w:pPr>
    <w:r>
      <w:rPr>
        <w:bCs/>
        <w:sz w:val="24"/>
        <w:szCs w:val="24"/>
      </w:rPr>
      <w:t>Metoder för kravanalys</w:t>
    </w:r>
  </w:p>
  <w:p w:rsidR="00BB643A" w:rsidRDefault="00BB643A" w:rsidP="002B6389">
    <w:pPr>
      <w:pStyle w:val="Sidfot"/>
      <w:tabs>
        <w:tab w:val="left" w:pos="4905"/>
      </w:tabs>
    </w:pPr>
    <w:r>
      <w:t xml:space="preserve">© </w:t>
    </w:r>
    <w:proofErr w:type="spellStart"/>
    <w:r>
      <w:t>KravXperts</w:t>
    </w:r>
    <w:proofErr w:type="spellEnd"/>
    <w:r>
      <w:t xml:space="preserve"> Stockholm AB</w:t>
    </w:r>
    <w:r>
      <w:tab/>
    </w:r>
    <w:r>
      <w:tab/>
    </w:r>
    <w:r w:rsidR="00567964">
      <w:t xml:space="preserve">                                                                       </w:t>
    </w:r>
    <w:r>
      <w:t xml:space="preserve">Sida </w:t>
    </w:r>
    <w:r>
      <w:rPr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Cs/>
        <w:sz w:val="24"/>
        <w:szCs w:val="24"/>
      </w:rPr>
      <w:fldChar w:fldCharType="separate"/>
    </w:r>
    <w:r w:rsidR="00C515A4">
      <w:rPr>
        <w:bCs/>
        <w:noProof/>
      </w:rPr>
      <w:t>5</w:t>
    </w:r>
    <w:r>
      <w:rPr>
        <w:bCs/>
        <w:sz w:val="24"/>
        <w:szCs w:val="24"/>
      </w:rPr>
      <w:fldChar w:fldCharType="end"/>
    </w:r>
    <w:r>
      <w:t xml:space="preserve"> av </w:t>
    </w:r>
    <w:r>
      <w:rPr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Cs/>
        <w:sz w:val="24"/>
        <w:szCs w:val="24"/>
      </w:rPr>
      <w:fldChar w:fldCharType="separate"/>
    </w:r>
    <w:r w:rsidR="00C515A4">
      <w:rPr>
        <w:bCs/>
        <w:noProof/>
      </w:rPr>
      <w:t>11</w:t>
    </w:r>
    <w:r>
      <w:rPr>
        <w:bCs/>
        <w:sz w:val="24"/>
        <w:szCs w:val="24"/>
      </w:rPr>
      <w:fldChar w:fldCharType="end"/>
    </w:r>
  </w:p>
  <w:p w:rsidR="00BB643A" w:rsidRDefault="00BB643A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2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18"/>
      <w:gridCol w:w="4818"/>
    </w:tblGrid>
    <w:tr w:rsidR="00BB643A">
      <w:trPr>
        <w:trHeight w:hRule="exact" w:val="440"/>
      </w:trPr>
      <w:tc>
        <w:tcPr>
          <w:tcW w:w="4818" w:type="dxa"/>
        </w:tcPr>
        <w:p w:rsidR="00BB643A" w:rsidRPr="00663302" w:rsidRDefault="00BB643A">
          <w:pPr>
            <w:pStyle w:val="Sidfot"/>
            <w:spacing w:line="240" w:lineRule="atLeast"/>
            <w:ind w:left="-68"/>
            <w:rPr>
              <w:b/>
              <w:sz w:val="28"/>
              <w:szCs w:val="28"/>
            </w:rPr>
          </w:pPr>
        </w:p>
      </w:tc>
      <w:tc>
        <w:tcPr>
          <w:tcW w:w="4818" w:type="dxa"/>
        </w:tcPr>
        <w:p w:rsidR="00BB643A" w:rsidRDefault="00BB643A">
          <w:pPr>
            <w:pStyle w:val="Sidfot"/>
          </w:pPr>
        </w:p>
      </w:tc>
    </w:tr>
    <w:tr w:rsidR="00BB643A">
      <w:trPr>
        <w:trHeight w:hRule="exact" w:val="360"/>
      </w:trPr>
      <w:tc>
        <w:tcPr>
          <w:tcW w:w="4818" w:type="dxa"/>
        </w:tcPr>
        <w:p w:rsidR="00BB643A" w:rsidRDefault="00BB643A">
          <w:pPr>
            <w:pStyle w:val="Sidfot"/>
          </w:pPr>
        </w:p>
      </w:tc>
      <w:tc>
        <w:tcPr>
          <w:tcW w:w="4818" w:type="dxa"/>
        </w:tcPr>
        <w:p w:rsidR="00BB643A" w:rsidRDefault="00BB643A">
          <w:pPr>
            <w:pStyle w:val="Sidfot"/>
          </w:pPr>
        </w:p>
      </w:tc>
    </w:tr>
  </w:tbl>
  <w:p w:rsidR="00BB643A" w:rsidRDefault="00BB643A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D34" w:rsidRDefault="001A5D34" w:rsidP="009E6FE7">
      <w:pPr>
        <w:pStyle w:val="InfoBlue"/>
      </w:pPr>
      <w:r>
        <w:separator/>
      </w:r>
    </w:p>
  </w:footnote>
  <w:footnote w:type="continuationSeparator" w:id="0">
    <w:p w:rsidR="001A5D34" w:rsidRDefault="001A5D34" w:rsidP="009E6FE7">
      <w:pPr>
        <w:pStyle w:val="InfoBlu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5EA"/>
    <w:multiLevelType w:val="multilevel"/>
    <w:tmpl w:val="732CF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F3767A1"/>
    <w:multiLevelType w:val="hybridMultilevel"/>
    <w:tmpl w:val="9A8C9CCC"/>
    <w:lvl w:ilvl="0" w:tplc="FA646CBE">
      <w:start w:val="1"/>
      <w:numFmt w:val="decimal"/>
      <w:pStyle w:val="Rubrik1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E6FFC"/>
    <w:multiLevelType w:val="hybridMultilevel"/>
    <w:tmpl w:val="05C0E2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06C32"/>
    <w:multiLevelType w:val="multilevel"/>
    <w:tmpl w:val="732CF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9B12B99"/>
    <w:multiLevelType w:val="multilevel"/>
    <w:tmpl w:val="BB38CB92"/>
    <w:lvl w:ilvl="0">
      <w:start w:val="1"/>
      <w:numFmt w:val="decimal"/>
      <w:pStyle w:val="Rubrik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Rubrik3"/>
      <w:lvlText w:val="%1.%3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Rubrik4"/>
      <w:lvlText w:val="%1.%2.%4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89C5CD2"/>
    <w:multiLevelType w:val="multilevel"/>
    <w:tmpl w:val="732CF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22609F0"/>
    <w:multiLevelType w:val="hybridMultilevel"/>
    <w:tmpl w:val="F17A70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130D2"/>
    <w:multiLevelType w:val="multilevel"/>
    <w:tmpl w:val="5ABEC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4"/>
        </w:tabs>
        <w:ind w:left="4054" w:hanging="104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73"/>
        </w:tabs>
        <w:ind w:left="5273" w:hanging="121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43"/>
        </w:tabs>
        <w:ind w:left="5443" w:hanging="138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13"/>
        </w:tabs>
        <w:ind w:left="5613" w:hanging="1559"/>
      </w:pPr>
      <w:rPr>
        <w:rFonts w:hint="default"/>
      </w:rPr>
    </w:lvl>
  </w:abstractNum>
  <w:abstractNum w:abstractNumId="8">
    <w:nsid w:val="72334DB3"/>
    <w:multiLevelType w:val="multilevel"/>
    <w:tmpl w:val="732CF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6"/>
  </w:num>
  <w:num w:numId="17">
    <w:abstractNumId w:val="1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  <w:lvlOverride w:ilvl="0">
      <w:lvl w:ilvl="0">
        <w:start w:val="1"/>
        <w:numFmt w:val="decimal"/>
        <w:pStyle w:val="Rubrik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Rubrik2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Rubrik3"/>
        <w:lvlText w:val="%1.%3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Rubrik4"/>
        <w:lvlText w:val="%1.%2.%4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pStyle w:val="Rubrik5"/>
        <w:lvlText w:val="%1.%2.%3.%4.%5"/>
        <w:lvlJc w:val="left"/>
        <w:pPr>
          <w:tabs>
            <w:tab w:val="num" w:pos="1080"/>
          </w:tabs>
          <w:ind w:left="907" w:hanging="907"/>
        </w:pPr>
        <w:rPr>
          <w:rFonts w:hint="default"/>
        </w:rPr>
      </w:lvl>
    </w:lvlOverride>
    <w:lvlOverride w:ilvl="5">
      <w:lvl w:ilvl="5">
        <w:start w:val="1"/>
        <w:numFmt w:val="decimal"/>
        <w:pStyle w:val="Rubrik6"/>
        <w:lvlText w:val="%1.%2.%3.%4.%5.%6"/>
        <w:lvlJc w:val="left"/>
        <w:pPr>
          <w:tabs>
            <w:tab w:val="num" w:pos="1077"/>
          </w:tabs>
          <w:ind w:left="1077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88"/>
    <w:rsid w:val="00043FEF"/>
    <w:rsid w:val="00062816"/>
    <w:rsid w:val="00164D75"/>
    <w:rsid w:val="001A5D34"/>
    <w:rsid w:val="001F7982"/>
    <w:rsid w:val="00201FEA"/>
    <w:rsid w:val="00233068"/>
    <w:rsid w:val="002774F0"/>
    <w:rsid w:val="002B6389"/>
    <w:rsid w:val="003231D2"/>
    <w:rsid w:val="00353374"/>
    <w:rsid w:val="004F2FC1"/>
    <w:rsid w:val="00530314"/>
    <w:rsid w:val="00542C83"/>
    <w:rsid w:val="00563DDD"/>
    <w:rsid w:val="00567964"/>
    <w:rsid w:val="0058452B"/>
    <w:rsid w:val="00616B8B"/>
    <w:rsid w:val="00663302"/>
    <w:rsid w:val="00677877"/>
    <w:rsid w:val="006B1285"/>
    <w:rsid w:val="007517EA"/>
    <w:rsid w:val="00813AE2"/>
    <w:rsid w:val="008F0E9F"/>
    <w:rsid w:val="00996DFB"/>
    <w:rsid w:val="009E6FE7"/>
    <w:rsid w:val="00A60488"/>
    <w:rsid w:val="00AB779D"/>
    <w:rsid w:val="00B4784C"/>
    <w:rsid w:val="00B5735C"/>
    <w:rsid w:val="00BB1F7A"/>
    <w:rsid w:val="00BB643A"/>
    <w:rsid w:val="00C0027B"/>
    <w:rsid w:val="00C22175"/>
    <w:rsid w:val="00C515A4"/>
    <w:rsid w:val="00C52FC9"/>
    <w:rsid w:val="00C542A6"/>
    <w:rsid w:val="00DF150B"/>
    <w:rsid w:val="00EF5E70"/>
    <w:rsid w:val="00EF6C46"/>
    <w:rsid w:val="00F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Rubrik1">
    <w:name w:val="heading 1"/>
    <w:next w:val="Brdtext"/>
    <w:uiPriority w:val="9"/>
    <w:qFormat/>
    <w:pPr>
      <w:keepNext/>
      <w:numPr>
        <w:numId w:val="4"/>
      </w:numPr>
      <w:spacing w:before="120" w:after="120"/>
      <w:outlineLvl w:val="0"/>
    </w:pPr>
    <w:rPr>
      <w:rFonts w:ascii="Arial" w:hAnsi="Arial"/>
      <w:b/>
      <w:sz w:val="28"/>
    </w:rPr>
  </w:style>
  <w:style w:type="paragraph" w:styleId="Rubrik2">
    <w:name w:val="heading 2"/>
    <w:next w:val="Brdtext"/>
    <w:qFormat/>
    <w:pPr>
      <w:keepNext/>
      <w:keepLines/>
      <w:numPr>
        <w:ilvl w:val="1"/>
        <w:numId w:val="4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Rubrik3">
    <w:name w:val="heading 3"/>
    <w:next w:val="Brdtext"/>
    <w:qFormat/>
    <w:pPr>
      <w:keepNext/>
      <w:keepLines/>
      <w:numPr>
        <w:ilvl w:val="2"/>
        <w:numId w:val="4"/>
      </w:numPr>
      <w:spacing w:before="240" w:after="60"/>
      <w:outlineLvl w:val="2"/>
    </w:pPr>
    <w:rPr>
      <w:rFonts w:ascii="Arial" w:hAnsi="Arial"/>
      <w:b/>
      <w:sz w:val="18"/>
    </w:rPr>
  </w:style>
  <w:style w:type="paragraph" w:styleId="Rubrik4">
    <w:name w:val="heading 4"/>
    <w:next w:val="Brdtext"/>
    <w:qFormat/>
    <w:pPr>
      <w:keepNext/>
      <w:numPr>
        <w:ilvl w:val="3"/>
        <w:numId w:val="4"/>
      </w:numPr>
      <w:outlineLvl w:val="3"/>
    </w:pPr>
    <w:rPr>
      <w:i/>
      <w:sz w:val="22"/>
      <w:lang w:val="de-DE"/>
    </w:rPr>
  </w:style>
  <w:style w:type="paragraph" w:styleId="Rubrik5">
    <w:name w:val="heading 5"/>
    <w:basedOn w:val="Normal"/>
    <w:next w:val="Brdtext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Brdtext"/>
    <w:qFormat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Rubrik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Rubrik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pPr>
      <w:spacing w:line="240" w:lineRule="exact"/>
    </w:pPr>
    <w:rPr>
      <w:sz w:val="22"/>
    </w:rPr>
  </w:style>
  <w:style w:type="paragraph" w:styleId="Innehll3">
    <w:name w:val="toc 3"/>
    <w:basedOn w:val="Normal"/>
    <w:next w:val="Brdtext"/>
    <w:uiPriority w:val="39"/>
    <w:pPr>
      <w:tabs>
        <w:tab w:val="right" w:leader="dot" w:pos="7796"/>
      </w:tabs>
      <w:ind w:left="4054" w:hanging="567"/>
    </w:pPr>
    <w:rPr>
      <w:rFonts w:ascii="Arial" w:hAnsi="Arial"/>
      <w:noProof/>
      <w:sz w:val="20"/>
      <w:szCs w:val="18"/>
      <w:lang w:val="de-DE"/>
    </w:rPr>
  </w:style>
  <w:style w:type="paragraph" w:styleId="Innehll2">
    <w:name w:val="toc 2"/>
    <w:next w:val="Innehll3"/>
    <w:uiPriority w:val="39"/>
    <w:pPr>
      <w:tabs>
        <w:tab w:val="right" w:leader="dot" w:pos="7796"/>
      </w:tabs>
      <w:ind w:left="3487" w:hanging="425"/>
    </w:pPr>
    <w:rPr>
      <w:rFonts w:ascii="Arial" w:hAnsi="Arial"/>
      <w:noProof/>
      <w:szCs w:val="24"/>
      <w:lang w:val="en-US"/>
    </w:rPr>
  </w:style>
  <w:style w:type="paragraph" w:styleId="Innehll1">
    <w:name w:val="toc 1"/>
    <w:next w:val="Innehll2"/>
    <w:uiPriority w:val="39"/>
    <w:pPr>
      <w:tabs>
        <w:tab w:val="right" w:leader="dot" w:pos="7796"/>
      </w:tabs>
      <w:spacing w:before="240"/>
      <w:ind w:left="3062" w:hanging="284"/>
    </w:pPr>
    <w:rPr>
      <w:rFonts w:ascii="Arial" w:hAnsi="Arial" w:cs="Arial"/>
      <w:noProof/>
      <w:szCs w:val="28"/>
    </w:rPr>
  </w:style>
  <w:style w:type="paragraph" w:styleId="Sidfot">
    <w:name w:val="footer"/>
    <w:link w:val="SidfotChar"/>
    <w:uiPriority w:val="99"/>
    <w:pPr>
      <w:tabs>
        <w:tab w:val="left" w:pos="3402"/>
        <w:tab w:val="left" w:pos="8505"/>
      </w:tabs>
      <w:spacing w:line="200" w:lineRule="exact"/>
    </w:pPr>
    <w:rPr>
      <w:rFonts w:ascii="Arial" w:hAnsi="Arial"/>
      <w:sz w:val="16"/>
    </w:rPr>
  </w:style>
  <w:style w:type="paragraph" w:styleId="Sidhuvud">
    <w:name w:val="header"/>
    <w:rPr>
      <w:rFonts w:ascii="Arial" w:hAnsi="Arial"/>
      <w:sz w:val="16"/>
    </w:rPr>
  </w:style>
  <w:style w:type="paragraph" w:customStyle="1" w:styleId="InfoBlue">
    <w:name w:val="InfoBlue"/>
    <w:basedOn w:val="Normal"/>
    <w:next w:val="Brdtext"/>
    <w:autoRedefine/>
    <w:pPr>
      <w:tabs>
        <w:tab w:val="left" w:pos="540"/>
        <w:tab w:val="left" w:pos="1260"/>
      </w:tabs>
      <w:spacing w:after="120" w:line="240" w:lineRule="atLeast"/>
    </w:pPr>
    <w:rPr>
      <w:i/>
      <w:color w:val="0000FF"/>
      <w:sz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FSpaCaslon" w:hAnsi="FSpaCaslon"/>
      <w:sz w:val="24"/>
    </w:rPr>
  </w:style>
  <w:style w:type="paragraph" w:styleId="Adress-brev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nehll4">
    <w:name w:val="toc 4"/>
    <w:basedOn w:val="Normal"/>
    <w:next w:val="Normal"/>
    <w:autoRedefine/>
    <w:semiHidden/>
    <w:pPr>
      <w:ind w:left="660"/>
    </w:pPr>
  </w:style>
  <w:style w:type="paragraph" w:styleId="Innehll5">
    <w:name w:val="toc 5"/>
    <w:basedOn w:val="Normal"/>
    <w:next w:val="Normal"/>
    <w:autoRedefine/>
    <w:semiHidden/>
    <w:pPr>
      <w:ind w:left="880"/>
    </w:pPr>
  </w:style>
  <w:style w:type="paragraph" w:styleId="Innehll6">
    <w:name w:val="toc 6"/>
    <w:basedOn w:val="Normal"/>
    <w:next w:val="Normal"/>
    <w:autoRedefine/>
    <w:semiHidden/>
    <w:pPr>
      <w:ind w:left="1100"/>
    </w:pPr>
  </w:style>
  <w:style w:type="paragraph" w:styleId="Innehll7">
    <w:name w:val="toc 7"/>
    <w:basedOn w:val="Normal"/>
    <w:next w:val="Normal"/>
    <w:autoRedefine/>
    <w:semiHidden/>
    <w:pPr>
      <w:ind w:left="1320"/>
    </w:pPr>
  </w:style>
  <w:style w:type="paragraph" w:styleId="Innehll8">
    <w:name w:val="toc 8"/>
    <w:basedOn w:val="Normal"/>
    <w:next w:val="Normal"/>
    <w:autoRedefine/>
    <w:semiHidden/>
    <w:pPr>
      <w:ind w:left="1540"/>
    </w:pPr>
  </w:style>
  <w:style w:type="paragraph" w:styleId="Innehll9">
    <w:name w:val="toc 9"/>
    <w:basedOn w:val="Normal"/>
    <w:next w:val="Normal"/>
    <w:autoRedefine/>
    <w:semiHidden/>
    <w:pPr>
      <w:ind w:left="1760"/>
    </w:pPr>
  </w:style>
  <w:style w:type="character" w:styleId="Hyperlnk">
    <w:name w:val="Hyperlink"/>
    <w:basedOn w:val="Standardstycketeckensnitt"/>
    <w:uiPriority w:val="99"/>
    <w:rPr>
      <w:color w:val="0000FF"/>
      <w:u w:val="single"/>
    </w:rPr>
  </w:style>
  <w:style w:type="character" w:styleId="Kommentarsreferens">
    <w:name w:val="annotation reference"/>
    <w:basedOn w:val="Standardstycketeckensnitt"/>
    <w:semiHidden/>
    <w:rPr>
      <w:sz w:val="16"/>
      <w:szCs w:val="16"/>
    </w:rPr>
  </w:style>
  <w:style w:type="paragraph" w:styleId="Kommentarer">
    <w:name w:val="annotation text"/>
    <w:basedOn w:val="Normal"/>
    <w:semiHidden/>
    <w:rPr>
      <w:sz w:val="20"/>
    </w:rPr>
  </w:style>
  <w:style w:type="character" w:styleId="AnvndHyperlnk">
    <w:name w:val="FollowedHyperlink"/>
    <w:basedOn w:val="Standardstycketeckensnitt"/>
    <w:rPr>
      <w:color w:val="800080"/>
      <w:u w:val="single"/>
    </w:rPr>
  </w:style>
  <w:style w:type="paragraph" w:customStyle="1" w:styleId="Huvudrubrik">
    <w:name w:val="Huvudrubrik"/>
    <w:basedOn w:val="Normal"/>
    <w:rPr>
      <w:rFonts w:ascii="Arial" w:hAnsi="Arial" w:cs="Arial"/>
      <w:b/>
      <w:bCs/>
      <w:sz w:val="28"/>
    </w:rPr>
  </w:style>
  <w:style w:type="paragraph" w:customStyle="1" w:styleId="Revisionshistorik">
    <w:name w:val="Revisionshistorik"/>
    <w:basedOn w:val="Rubrik1"/>
    <w:pPr>
      <w:numPr>
        <w:numId w:val="0"/>
      </w:numPr>
      <w:tabs>
        <w:tab w:val="num" w:pos="432"/>
      </w:tabs>
    </w:pPr>
    <w:rPr>
      <w:lang w:val="de-DE"/>
    </w:rPr>
  </w:style>
  <w:style w:type="character" w:customStyle="1" w:styleId="SidfotChar">
    <w:name w:val="Sidfot Char"/>
    <w:basedOn w:val="Standardstycketeckensnitt"/>
    <w:link w:val="Sidfot"/>
    <w:uiPriority w:val="99"/>
    <w:rsid w:val="002B6389"/>
    <w:rPr>
      <w:rFonts w:ascii="Arial" w:hAnsi="Arial"/>
      <w:sz w:val="16"/>
    </w:rPr>
  </w:style>
  <w:style w:type="paragraph" w:styleId="Ballongtext">
    <w:name w:val="Balloon Text"/>
    <w:basedOn w:val="Normal"/>
    <w:link w:val="BallongtextChar"/>
    <w:rsid w:val="002B638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2B6389"/>
    <w:rPr>
      <w:rFonts w:ascii="Tahoma" w:hAnsi="Tahoma" w:cs="Tahoma"/>
      <w:sz w:val="16"/>
      <w:szCs w:val="16"/>
    </w:rPr>
  </w:style>
  <w:style w:type="table" w:styleId="Ljustrutnt-dekorfrg3">
    <w:name w:val="Light Grid Accent 3"/>
    <w:basedOn w:val="Normaltabell"/>
    <w:uiPriority w:val="62"/>
    <w:rsid w:val="008F0E9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Liststycke">
    <w:name w:val="List Paragraph"/>
    <w:basedOn w:val="Normal"/>
    <w:uiPriority w:val="34"/>
    <w:qFormat/>
    <w:rsid w:val="00C52F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table" w:styleId="Tabellrutnt">
    <w:name w:val="Table Grid"/>
    <w:basedOn w:val="Normaltabell"/>
    <w:rsid w:val="0035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skuggning1-dekorfrg6">
    <w:name w:val="Medium Shading 1 Accent 6"/>
    <w:basedOn w:val="Normaltabell"/>
    <w:uiPriority w:val="63"/>
    <w:rsid w:val="0035337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Rubrik1">
    <w:name w:val="heading 1"/>
    <w:next w:val="Brdtext"/>
    <w:uiPriority w:val="9"/>
    <w:qFormat/>
    <w:pPr>
      <w:keepNext/>
      <w:numPr>
        <w:numId w:val="4"/>
      </w:numPr>
      <w:spacing w:before="120" w:after="120"/>
      <w:outlineLvl w:val="0"/>
    </w:pPr>
    <w:rPr>
      <w:rFonts w:ascii="Arial" w:hAnsi="Arial"/>
      <w:b/>
      <w:sz w:val="28"/>
    </w:rPr>
  </w:style>
  <w:style w:type="paragraph" w:styleId="Rubrik2">
    <w:name w:val="heading 2"/>
    <w:next w:val="Brdtext"/>
    <w:qFormat/>
    <w:pPr>
      <w:keepNext/>
      <w:keepLines/>
      <w:numPr>
        <w:ilvl w:val="1"/>
        <w:numId w:val="4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Rubrik3">
    <w:name w:val="heading 3"/>
    <w:next w:val="Brdtext"/>
    <w:qFormat/>
    <w:pPr>
      <w:keepNext/>
      <w:keepLines/>
      <w:numPr>
        <w:ilvl w:val="2"/>
        <w:numId w:val="4"/>
      </w:numPr>
      <w:spacing w:before="240" w:after="60"/>
      <w:outlineLvl w:val="2"/>
    </w:pPr>
    <w:rPr>
      <w:rFonts w:ascii="Arial" w:hAnsi="Arial"/>
      <w:b/>
      <w:sz w:val="18"/>
    </w:rPr>
  </w:style>
  <w:style w:type="paragraph" w:styleId="Rubrik4">
    <w:name w:val="heading 4"/>
    <w:next w:val="Brdtext"/>
    <w:qFormat/>
    <w:pPr>
      <w:keepNext/>
      <w:numPr>
        <w:ilvl w:val="3"/>
        <w:numId w:val="4"/>
      </w:numPr>
      <w:outlineLvl w:val="3"/>
    </w:pPr>
    <w:rPr>
      <w:i/>
      <w:sz w:val="22"/>
      <w:lang w:val="de-DE"/>
    </w:rPr>
  </w:style>
  <w:style w:type="paragraph" w:styleId="Rubrik5">
    <w:name w:val="heading 5"/>
    <w:basedOn w:val="Normal"/>
    <w:next w:val="Brdtext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Brdtext"/>
    <w:qFormat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Rubrik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Rubrik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pPr>
      <w:spacing w:line="240" w:lineRule="exact"/>
    </w:pPr>
    <w:rPr>
      <w:sz w:val="22"/>
    </w:rPr>
  </w:style>
  <w:style w:type="paragraph" w:styleId="Innehll3">
    <w:name w:val="toc 3"/>
    <w:basedOn w:val="Normal"/>
    <w:next w:val="Brdtext"/>
    <w:uiPriority w:val="39"/>
    <w:pPr>
      <w:tabs>
        <w:tab w:val="right" w:leader="dot" w:pos="7796"/>
      </w:tabs>
      <w:ind w:left="4054" w:hanging="567"/>
    </w:pPr>
    <w:rPr>
      <w:rFonts w:ascii="Arial" w:hAnsi="Arial"/>
      <w:noProof/>
      <w:sz w:val="20"/>
      <w:szCs w:val="18"/>
      <w:lang w:val="de-DE"/>
    </w:rPr>
  </w:style>
  <w:style w:type="paragraph" w:styleId="Innehll2">
    <w:name w:val="toc 2"/>
    <w:next w:val="Innehll3"/>
    <w:uiPriority w:val="39"/>
    <w:pPr>
      <w:tabs>
        <w:tab w:val="right" w:leader="dot" w:pos="7796"/>
      </w:tabs>
      <w:ind w:left="3487" w:hanging="425"/>
    </w:pPr>
    <w:rPr>
      <w:rFonts w:ascii="Arial" w:hAnsi="Arial"/>
      <w:noProof/>
      <w:szCs w:val="24"/>
      <w:lang w:val="en-US"/>
    </w:rPr>
  </w:style>
  <w:style w:type="paragraph" w:styleId="Innehll1">
    <w:name w:val="toc 1"/>
    <w:next w:val="Innehll2"/>
    <w:uiPriority w:val="39"/>
    <w:pPr>
      <w:tabs>
        <w:tab w:val="right" w:leader="dot" w:pos="7796"/>
      </w:tabs>
      <w:spacing w:before="240"/>
      <w:ind w:left="3062" w:hanging="284"/>
    </w:pPr>
    <w:rPr>
      <w:rFonts w:ascii="Arial" w:hAnsi="Arial" w:cs="Arial"/>
      <w:noProof/>
      <w:szCs w:val="28"/>
    </w:rPr>
  </w:style>
  <w:style w:type="paragraph" w:styleId="Sidfot">
    <w:name w:val="footer"/>
    <w:link w:val="SidfotChar"/>
    <w:uiPriority w:val="99"/>
    <w:pPr>
      <w:tabs>
        <w:tab w:val="left" w:pos="3402"/>
        <w:tab w:val="left" w:pos="8505"/>
      </w:tabs>
      <w:spacing w:line="200" w:lineRule="exact"/>
    </w:pPr>
    <w:rPr>
      <w:rFonts w:ascii="Arial" w:hAnsi="Arial"/>
      <w:sz w:val="16"/>
    </w:rPr>
  </w:style>
  <w:style w:type="paragraph" w:styleId="Sidhuvud">
    <w:name w:val="header"/>
    <w:rPr>
      <w:rFonts w:ascii="Arial" w:hAnsi="Arial"/>
      <w:sz w:val="16"/>
    </w:rPr>
  </w:style>
  <w:style w:type="paragraph" w:customStyle="1" w:styleId="InfoBlue">
    <w:name w:val="InfoBlue"/>
    <w:basedOn w:val="Normal"/>
    <w:next w:val="Brdtext"/>
    <w:autoRedefine/>
    <w:pPr>
      <w:tabs>
        <w:tab w:val="left" w:pos="540"/>
        <w:tab w:val="left" w:pos="1260"/>
      </w:tabs>
      <w:spacing w:after="120" w:line="240" w:lineRule="atLeast"/>
    </w:pPr>
    <w:rPr>
      <w:i/>
      <w:color w:val="0000FF"/>
      <w:sz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FSpaCaslon" w:hAnsi="FSpaCaslon"/>
      <w:sz w:val="24"/>
    </w:rPr>
  </w:style>
  <w:style w:type="paragraph" w:styleId="Adress-brev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nehll4">
    <w:name w:val="toc 4"/>
    <w:basedOn w:val="Normal"/>
    <w:next w:val="Normal"/>
    <w:autoRedefine/>
    <w:semiHidden/>
    <w:pPr>
      <w:ind w:left="660"/>
    </w:pPr>
  </w:style>
  <w:style w:type="paragraph" w:styleId="Innehll5">
    <w:name w:val="toc 5"/>
    <w:basedOn w:val="Normal"/>
    <w:next w:val="Normal"/>
    <w:autoRedefine/>
    <w:semiHidden/>
    <w:pPr>
      <w:ind w:left="880"/>
    </w:pPr>
  </w:style>
  <w:style w:type="paragraph" w:styleId="Innehll6">
    <w:name w:val="toc 6"/>
    <w:basedOn w:val="Normal"/>
    <w:next w:val="Normal"/>
    <w:autoRedefine/>
    <w:semiHidden/>
    <w:pPr>
      <w:ind w:left="1100"/>
    </w:pPr>
  </w:style>
  <w:style w:type="paragraph" w:styleId="Innehll7">
    <w:name w:val="toc 7"/>
    <w:basedOn w:val="Normal"/>
    <w:next w:val="Normal"/>
    <w:autoRedefine/>
    <w:semiHidden/>
    <w:pPr>
      <w:ind w:left="1320"/>
    </w:pPr>
  </w:style>
  <w:style w:type="paragraph" w:styleId="Innehll8">
    <w:name w:val="toc 8"/>
    <w:basedOn w:val="Normal"/>
    <w:next w:val="Normal"/>
    <w:autoRedefine/>
    <w:semiHidden/>
    <w:pPr>
      <w:ind w:left="1540"/>
    </w:pPr>
  </w:style>
  <w:style w:type="paragraph" w:styleId="Innehll9">
    <w:name w:val="toc 9"/>
    <w:basedOn w:val="Normal"/>
    <w:next w:val="Normal"/>
    <w:autoRedefine/>
    <w:semiHidden/>
    <w:pPr>
      <w:ind w:left="1760"/>
    </w:pPr>
  </w:style>
  <w:style w:type="character" w:styleId="Hyperlnk">
    <w:name w:val="Hyperlink"/>
    <w:basedOn w:val="Standardstycketeckensnitt"/>
    <w:uiPriority w:val="99"/>
    <w:rPr>
      <w:color w:val="0000FF"/>
      <w:u w:val="single"/>
    </w:rPr>
  </w:style>
  <w:style w:type="character" w:styleId="Kommentarsreferens">
    <w:name w:val="annotation reference"/>
    <w:basedOn w:val="Standardstycketeckensnitt"/>
    <w:semiHidden/>
    <w:rPr>
      <w:sz w:val="16"/>
      <w:szCs w:val="16"/>
    </w:rPr>
  </w:style>
  <w:style w:type="paragraph" w:styleId="Kommentarer">
    <w:name w:val="annotation text"/>
    <w:basedOn w:val="Normal"/>
    <w:semiHidden/>
    <w:rPr>
      <w:sz w:val="20"/>
    </w:rPr>
  </w:style>
  <w:style w:type="character" w:styleId="AnvndHyperlnk">
    <w:name w:val="FollowedHyperlink"/>
    <w:basedOn w:val="Standardstycketeckensnitt"/>
    <w:rPr>
      <w:color w:val="800080"/>
      <w:u w:val="single"/>
    </w:rPr>
  </w:style>
  <w:style w:type="paragraph" w:customStyle="1" w:styleId="Huvudrubrik">
    <w:name w:val="Huvudrubrik"/>
    <w:basedOn w:val="Normal"/>
    <w:rPr>
      <w:rFonts w:ascii="Arial" w:hAnsi="Arial" w:cs="Arial"/>
      <w:b/>
      <w:bCs/>
      <w:sz w:val="28"/>
    </w:rPr>
  </w:style>
  <w:style w:type="paragraph" w:customStyle="1" w:styleId="Revisionshistorik">
    <w:name w:val="Revisionshistorik"/>
    <w:basedOn w:val="Rubrik1"/>
    <w:pPr>
      <w:numPr>
        <w:numId w:val="0"/>
      </w:numPr>
      <w:tabs>
        <w:tab w:val="num" w:pos="432"/>
      </w:tabs>
    </w:pPr>
    <w:rPr>
      <w:lang w:val="de-DE"/>
    </w:rPr>
  </w:style>
  <w:style w:type="character" w:customStyle="1" w:styleId="SidfotChar">
    <w:name w:val="Sidfot Char"/>
    <w:basedOn w:val="Standardstycketeckensnitt"/>
    <w:link w:val="Sidfot"/>
    <w:uiPriority w:val="99"/>
    <w:rsid w:val="002B6389"/>
    <w:rPr>
      <w:rFonts w:ascii="Arial" w:hAnsi="Arial"/>
      <w:sz w:val="16"/>
    </w:rPr>
  </w:style>
  <w:style w:type="paragraph" w:styleId="Ballongtext">
    <w:name w:val="Balloon Text"/>
    <w:basedOn w:val="Normal"/>
    <w:link w:val="BallongtextChar"/>
    <w:rsid w:val="002B638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2B6389"/>
    <w:rPr>
      <w:rFonts w:ascii="Tahoma" w:hAnsi="Tahoma" w:cs="Tahoma"/>
      <w:sz w:val="16"/>
      <w:szCs w:val="16"/>
    </w:rPr>
  </w:style>
  <w:style w:type="table" w:styleId="Ljustrutnt-dekorfrg3">
    <w:name w:val="Light Grid Accent 3"/>
    <w:basedOn w:val="Normaltabell"/>
    <w:uiPriority w:val="62"/>
    <w:rsid w:val="008F0E9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Liststycke">
    <w:name w:val="List Paragraph"/>
    <w:basedOn w:val="Normal"/>
    <w:uiPriority w:val="34"/>
    <w:qFormat/>
    <w:rsid w:val="00C52F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table" w:styleId="Tabellrutnt">
    <w:name w:val="Table Grid"/>
    <w:basedOn w:val="Normaltabell"/>
    <w:rsid w:val="0035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skuggning1-dekorfrg6">
    <w:name w:val="Medium Shading 1 Accent 6"/>
    <w:basedOn w:val="Normaltabell"/>
    <w:uiPriority w:val="63"/>
    <w:rsid w:val="0035337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erstin\LOKALA~1\Temp\Mall%20AF-beskr%20v1.33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Mall AF-beskr v1.33</Template>
  <TotalTime>1</TotalTime>
  <Pages>11</Pages>
  <Words>1222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Användningsfallsbeskrivning</vt:lpstr>
    </vt:vector>
  </TitlesOfParts>
  <Company/>
  <LinksUpToDate>false</LinksUpToDate>
  <CharactersWithSpaces>7684</CharactersWithSpaces>
  <SharedDoc>false</SharedDoc>
  <HLinks>
    <vt:vector size="114" baseType="variant">
      <vt:variant>
        <vt:i4>1900605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_Toc161559800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_Toc161559799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_Toc161559798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_Toc161559797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_Toc161559796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_Toc161559795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_Toc161559794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_Toc161559793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_Toc161559792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_Toc161559791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_Toc161559790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_Toc161559789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_Toc161559788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_Toc161559787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_Toc161559786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_Toc161559785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_Toc161559784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_Toc161559783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_Toc161559782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Användningsfallsbeskrivning</dc:title>
  <dc:creator>Johan Wallentin</dc:creator>
  <cp:lastModifiedBy>Johan</cp:lastModifiedBy>
  <cp:revision>2</cp:revision>
  <cp:lastPrinted>2007-03-13T15:22:00Z</cp:lastPrinted>
  <dcterms:created xsi:type="dcterms:W3CDTF">2015-10-20T16:59:00Z</dcterms:created>
  <dcterms:modified xsi:type="dcterms:W3CDTF">2015-10-20T16:59:00Z</dcterms:modified>
  <cp:category>Intern</cp:category>
</cp:coreProperties>
</file>